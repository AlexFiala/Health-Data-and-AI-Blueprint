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7ABFF" w14:textId="518ED43F" w:rsidR="00D92AB6" w:rsidRDefault="005D09E6" w:rsidP="005D09E6">
      <w:pPr>
        <w:pStyle w:val="Title"/>
      </w:pPr>
      <w:r>
        <w:t>Azure Blueprint</w:t>
      </w:r>
      <w:r w:rsidR="00294E52">
        <w:t xml:space="preserve"> for Healthcare</w:t>
      </w:r>
    </w:p>
    <w:p w14:paraId="4D6E4834" w14:textId="77777777" w:rsidR="005D09E6" w:rsidRDefault="005D09E6" w:rsidP="005D09E6">
      <w:pPr>
        <w:pStyle w:val="Heading1"/>
      </w:pPr>
      <w:r>
        <w:t>Overview</w:t>
      </w:r>
    </w:p>
    <w:p w14:paraId="1AD4C251" w14:textId="643D5349" w:rsidR="005D09E6" w:rsidRPr="003C07F5" w:rsidRDefault="003C07F5" w:rsidP="003C07F5">
      <w:pPr>
        <w:pStyle w:val="BodyText"/>
        <w:rPr>
          <w:b/>
        </w:rPr>
      </w:pPr>
      <w:r w:rsidRPr="003C07F5">
        <w:rPr>
          <w:b/>
        </w:rPr>
        <w:t>The Azure Blueprint program offers turn-key compliance solutions and support, tailored to the needs of industry verticals, that accelerate cloud adoption and utilization for customers with regulated or restricted data. These resources enable customers to deploy secure and compliant applications in less time, and at a lower cost, when compared to on premises solutions or competitive cloud platforms.</w:t>
      </w:r>
    </w:p>
    <w:p w14:paraId="6F7B077D" w14:textId="756C2FDF" w:rsidR="00294E52" w:rsidRDefault="00294E52" w:rsidP="00294E52">
      <w:pPr>
        <w:pStyle w:val="BodyText"/>
      </w:pPr>
      <w:r>
        <w:t>Th</w:t>
      </w:r>
      <w:r w:rsidR="008975AC">
        <w:t>e Azure Blueprint for Healthcare provides tools and guidance for deploying a secure, HIPAA-compliant platform-as-a-service (PaaS) env</w:t>
      </w:r>
      <w:bookmarkStart w:id="0" w:name="_GoBack"/>
      <w:bookmarkEnd w:id="0"/>
      <w:r w:rsidR="008975AC">
        <w:t xml:space="preserve">ironment for </w:t>
      </w:r>
      <w:r w:rsidR="008F3577">
        <w:t>storing and working with</w:t>
      </w:r>
      <w:r w:rsidR="008975AC">
        <w:t xml:space="preserve"> </w:t>
      </w:r>
      <w:r w:rsidR="008F3577">
        <w:t>medical records</w:t>
      </w:r>
      <w:r w:rsidR="008975AC">
        <w:t xml:space="preserve"> in</w:t>
      </w:r>
      <w:r w:rsidR="00C43BB1" w:rsidRPr="00C43BB1">
        <w:t xml:space="preserve"> </w:t>
      </w:r>
      <w:r w:rsidR="00C43BB1">
        <w:t>a secure, compliant multi-tier cloud environment deployed as an end-to-end solution.</w:t>
      </w:r>
      <w:r w:rsidR="008975AC">
        <w:t xml:space="preserve"> It showcases a common reference architecture and is designed to simplify adoption of Microsoft Azure. This foundational architecture illustrates an end-to-end solution to meet the needs of organizations seeking a cloud-based approach to reducing the burden and cost of deployment.</w:t>
      </w:r>
    </w:p>
    <w:p w14:paraId="527576DF" w14:textId="67433CBD" w:rsidR="000D797D" w:rsidRDefault="000D797D" w:rsidP="000D797D">
      <w:commentRangeStart w:id="1"/>
      <w:commentRangeStart w:id="2"/>
      <w:r>
        <w:rPr>
          <w:noProof/>
        </w:rPr>
        <w:drawing>
          <wp:inline distT="0" distB="0" distL="0" distR="0" wp14:anchorId="595A97A4" wp14:editId="037860B3">
            <wp:extent cx="5943600" cy="3257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7886"/>
                    </a:xfrm>
                    <a:prstGeom prst="rect">
                      <a:avLst/>
                    </a:prstGeom>
                    <a:noFill/>
                  </pic:spPr>
                </pic:pic>
              </a:graphicData>
            </a:graphic>
          </wp:inline>
        </w:drawing>
      </w:r>
      <w:commentRangeEnd w:id="1"/>
      <w:r>
        <w:rPr>
          <w:rStyle w:val="CommentReference"/>
        </w:rPr>
        <w:commentReference w:id="1"/>
      </w:r>
      <w:commentRangeEnd w:id="2"/>
      <w:r>
        <w:rPr>
          <w:rStyle w:val="CommentReference"/>
        </w:rPr>
        <w:commentReference w:id="2"/>
      </w:r>
    </w:p>
    <w:p w14:paraId="41EA03D9" w14:textId="54923ABF" w:rsidR="008975AC" w:rsidRDefault="008975AC" w:rsidP="00294E52">
      <w:pPr>
        <w:pStyle w:val="BodyText"/>
      </w:pPr>
      <w:r>
        <w:t xml:space="preserve">This foundational architecture meets the requirements of the Health Insurance Portability and Accountability Act (HIPAA) </w:t>
      </w:r>
      <w:r w:rsidR="008F3577">
        <w:t xml:space="preserve">for </w:t>
      </w:r>
      <w:r w:rsidR="00214CF9">
        <w:t xml:space="preserve">protecting the confidentiality </w:t>
      </w:r>
      <w:r w:rsidR="009F1C17">
        <w:t xml:space="preserve">of medical </w:t>
      </w:r>
      <w:r w:rsidR="00C43BB1">
        <w:t xml:space="preserve">records and other patient data. </w:t>
      </w:r>
      <w:r w:rsidR="00B861B4">
        <w:t xml:space="preserve">It can </w:t>
      </w:r>
      <w:r w:rsidR="002074FD">
        <w:t>accept</w:t>
      </w:r>
      <w:r w:rsidR="00B861B4">
        <w:t xml:space="preserve"> and output data in Fast Healthcare Interoperability Resources (FHIR) format, a worldwide standard for exchanging healthcare information electronically. </w:t>
      </w:r>
      <w:r w:rsidR="00C43BB1">
        <w:t xml:space="preserve">Customers can use Azure Machine Learning to </w:t>
      </w:r>
      <w:r w:rsidR="00786522">
        <w:t>take advantage of powerful business intelligence tools and analytics.</w:t>
      </w:r>
      <w:r w:rsidR="00A067F9">
        <w:t xml:space="preserve"> </w:t>
      </w:r>
      <w:r w:rsidR="00B861B4">
        <w:t xml:space="preserve">As an example of the kind of </w:t>
      </w:r>
      <w:r w:rsidR="00797910">
        <w:t xml:space="preserve">analysis Azure Machine Learning can facilitate, the blueprint includes scripts and tools </w:t>
      </w:r>
      <w:r w:rsidR="00B553FF">
        <w:t>for predicting the length of a patient’s stay in a hospital facility.</w:t>
      </w:r>
    </w:p>
    <w:p w14:paraId="03BA7311" w14:textId="6F5CA295" w:rsidR="00B553FF" w:rsidRDefault="00C8309C" w:rsidP="00294E52">
      <w:pPr>
        <w:pStyle w:val="BodyText"/>
      </w:pPr>
      <w:r>
        <w:t>This blueprint is intended to serve as a foundation for customers to adjust to their specific requirements. It is designed</w:t>
      </w:r>
      <w:r w:rsidR="00AB648A">
        <w:t xml:space="preserve"> to be secure and compliant when deployed; however, customers </w:t>
      </w:r>
      <w:r w:rsidR="00AB4F17">
        <w:t xml:space="preserve">are </w:t>
      </w:r>
      <w:r w:rsidR="00AB4F17">
        <w:lastRenderedPageBreak/>
        <w:t>responsible for configuring</w:t>
      </w:r>
      <w:r w:rsidR="00210F06">
        <w:t xml:space="preserve"> roles correctly </w:t>
      </w:r>
      <w:r w:rsidR="00AB4F17">
        <w:t>and implementing any modifications in a secure and compliant way. Please note the following:</w:t>
      </w:r>
    </w:p>
    <w:p w14:paraId="151F5DC2" w14:textId="02C59013" w:rsidR="00AB4F17" w:rsidRDefault="00AB4F17" w:rsidP="00AB4F17">
      <w:pPr>
        <w:pStyle w:val="ListBullet"/>
      </w:pPr>
      <w:r>
        <w:t>This foundational architecture provides a baseline to help customers use Microsoft Azure in a HIPAA-compliant manner.</w:t>
      </w:r>
    </w:p>
    <w:p w14:paraId="7034E597" w14:textId="5DD248AF" w:rsidR="00264D05" w:rsidRDefault="00264D05" w:rsidP="00AB4F17">
      <w:pPr>
        <w:pStyle w:val="ListBullet"/>
      </w:pPr>
      <w:r>
        <w:t>Although the blueprint is designed to be compliant with HIPAA (through NIST SP 800-66) and HITRUST</w:t>
      </w:r>
      <w:r w:rsidR="006004F1">
        <w:t xml:space="preserve"> (through the Common Security Framework</w:t>
      </w:r>
      <w:r w:rsidR="00957F85">
        <w:t xml:space="preserve"> – CSF</w:t>
      </w:r>
      <w:r w:rsidR="006004F1">
        <w:t>)</w:t>
      </w:r>
      <w:r>
        <w:t xml:space="preserve">, </w:t>
      </w:r>
      <w:r w:rsidR="006004F1">
        <w:t xml:space="preserve">it should not be considered compliant until certified by an </w:t>
      </w:r>
      <w:r w:rsidR="006004F1" w:rsidRPr="00457292">
        <w:rPr>
          <w:highlight w:val="yellow"/>
        </w:rPr>
        <w:t>externa</w:t>
      </w:r>
      <w:ins w:id="3" w:author="Paul Henry" w:date="2017-12-21T10:32:00Z">
        <w:r w:rsidR="00A46357">
          <w:t>l</w:t>
        </w:r>
      </w:ins>
      <w:r w:rsidR="006004F1">
        <w:t xml:space="preserve"> auditor per HIPAA and HITRUST certification requirements.</w:t>
      </w:r>
    </w:p>
    <w:p w14:paraId="7CBBB10E" w14:textId="1D8B3C46" w:rsidR="00081EE0" w:rsidRDefault="00081EE0" w:rsidP="00AB4F17">
      <w:pPr>
        <w:pStyle w:val="ListBullet"/>
      </w:pPr>
      <w:r>
        <w:t>Customers are responsible for conducting appropriate security and compliance reviews of any solution built using this foundational architecture.</w:t>
      </w:r>
    </w:p>
    <w:p w14:paraId="019414A9" w14:textId="2DEBCA49" w:rsidR="00081EE0" w:rsidRDefault="00081EE0" w:rsidP="00081EE0">
      <w:pPr>
        <w:pStyle w:val="BodyText"/>
      </w:pPr>
      <w:r>
        <w:t xml:space="preserve">For a quick overview of how this solution works, watch this </w:t>
      </w:r>
      <w:r w:rsidRPr="00081EE0">
        <w:rPr>
          <w:highlight w:val="yellow"/>
        </w:rPr>
        <w:t>video</w:t>
      </w:r>
      <w:r>
        <w:t xml:space="preserve"> explaining and demonstrating its deployment.</w:t>
      </w:r>
    </w:p>
    <w:p w14:paraId="49BC10B6" w14:textId="3FC00702" w:rsidR="00081EE0" w:rsidRDefault="00081EE0" w:rsidP="00081EE0">
      <w:pPr>
        <w:pStyle w:val="Heading1"/>
      </w:pPr>
      <w:r>
        <w:t>Solution components</w:t>
      </w:r>
    </w:p>
    <w:p w14:paraId="44D9BA7B" w14:textId="246DF7FB" w:rsidR="00081EE0" w:rsidRDefault="00081EE0" w:rsidP="00081EE0">
      <w:pPr>
        <w:pStyle w:val="BodyText"/>
      </w:pPr>
      <w:r>
        <w:t>The foundational architecture is comprised of the following components:</w:t>
      </w:r>
    </w:p>
    <w:p w14:paraId="29CF274F" w14:textId="41DCF0F6" w:rsidR="00081EE0" w:rsidRPr="004A2DD7" w:rsidRDefault="00081EE0" w:rsidP="00081EE0">
      <w:pPr>
        <w:pStyle w:val="ListBullet"/>
      </w:pPr>
      <w:r w:rsidRPr="004A2DD7">
        <w:rPr>
          <w:b/>
        </w:rPr>
        <w:t>Architectural diagram.</w:t>
      </w:r>
      <w:r w:rsidRPr="004A2DD7">
        <w:t xml:space="preserve"> The diagram shows the reference architecture used for the blueprint and use case scenario.</w:t>
      </w:r>
    </w:p>
    <w:p w14:paraId="3D90D9AD" w14:textId="77777777" w:rsidR="00A52289" w:rsidRPr="004A2DD7" w:rsidRDefault="00A52289" w:rsidP="00A52289">
      <w:pPr>
        <w:pStyle w:val="ListBullet"/>
      </w:pPr>
      <w:r w:rsidRPr="004A2DD7">
        <w:rPr>
          <w:b/>
        </w:rPr>
        <w:t>Deployment templates</w:t>
      </w:r>
      <w:r w:rsidRPr="004A2DD7">
        <w:t xml:space="preserve">. In this deployment, </w:t>
      </w:r>
      <w:hyperlink r:id="rId9" w:anchor="template-deployment" w:history="1">
        <w:r w:rsidRPr="004A2DD7">
          <w:t>Azure Resource Manager templates</w:t>
        </w:r>
      </w:hyperlink>
      <w:r w:rsidRPr="004A2DD7">
        <w:t xml:space="preserve"> are used to automatically deploy the components of the architecture into Microsoft Azure by specifying configuration parameters during setup.</w:t>
      </w:r>
    </w:p>
    <w:p w14:paraId="78FB88CD" w14:textId="77777777" w:rsidR="00A52289" w:rsidRPr="004A2DD7" w:rsidRDefault="00A52289" w:rsidP="00A52289">
      <w:pPr>
        <w:pStyle w:val="ListBullet"/>
      </w:pPr>
      <w:r w:rsidRPr="004A2DD7">
        <w:rPr>
          <w:b/>
        </w:rPr>
        <w:t>Automated deployment scripts</w:t>
      </w:r>
      <w:r w:rsidRPr="004A2DD7">
        <w:t>. These scripts help deploy the end-to-end solution. The scripts consist of:</w:t>
      </w:r>
    </w:p>
    <w:p w14:paraId="64BC2133" w14:textId="77777777" w:rsidR="00A52289" w:rsidRPr="004A2DD7" w:rsidRDefault="00A52289" w:rsidP="008C63AB">
      <w:pPr>
        <w:pStyle w:val="ListBullet2"/>
      </w:pPr>
      <w:commentRangeStart w:id="4"/>
      <w:r w:rsidRPr="004A2DD7">
        <w:t xml:space="preserve">A module installation and </w:t>
      </w:r>
      <w:hyperlink r:id="rId10" w:history="1">
        <w:r w:rsidRPr="004A2DD7">
          <w:rPr>
            <w:rStyle w:val="Hyperlink"/>
          </w:rPr>
          <w:t>global administrator</w:t>
        </w:r>
      </w:hyperlink>
      <w:r w:rsidRPr="004A2DD7">
        <w:t xml:space="preserve"> setup script is used to install and verify that required PowerShell modules and global administrator roles are configured correctly.</w:t>
      </w:r>
    </w:p>
    <w:p w14:paraId="20527DC4" w14:textId="27A6F1E6" w:rsidR="00A52289" w:rsidRPr="004A2DD7" w:rsidRDefault="00A52289" w:rsidP="008C63AB">
      <w:pPr>
        <w:pStyle w:val="ListBullet2"/>
      </w:pPr>
      <w:r w:rsidRPr="004A2DD7">
        <w:t xml:space="preserve">An installation PowerShell script is used to deploy the end-to-end solution, provided via a .zip file and </w:t>
      </w:r>
      <w:proofErr w:type="gramStart"/>
      <w:r w:rsidRPr="004A2DD7">
        <w:t>a .</w:t>
      </w:r>
      <w:proofErr w:type="spellStart"/>
      <w:r w:rsidRPr="004A2DD7">
        <w:t>bacpac</w:t>
      </w:r>
      <w:proofErr w:type="spellEnd"/>
      <w:proofErr w:type="gramEnd"/>
      <w:r w:rsidRPr="004A2DD7">
        <w:t xml:space="preserve"> file that contain a pre-built demo web application with SQL database sample content. The source code for this solution is available for review </w:t>
      </w:r>
      <w:hyperlink r:id="rId11" w:history="1">
        <w:r w:rsidRPr="004A2DD7">
          <w:rPr>
            <w:rStyle w:val="Hyperlink"/>
          </w:rPr>
          <w:t>here</w:t>
        </w:r>
      </w:hyperlink>
      <w:r w:rsidRPr="004A2DD7">
        <w:t>.</w:t>
      </w:r>
      <w:commentRangeEnd w:id="4"/>
      <w:r w:rsidR="007E5754">
        <w:rPr>
          <w:rStyle w:val="CommentReference"/>
        </w:rPr>
        <w:commentReference w:id="4"/>
      </w:r>
    </w:p>
    <w:p w14:paraId="4A9AC78A" w14:textId="79B96739" w:rsidR="00A426C0" w:rsidRDefault="00A426C0" w:rsidP="00A426C0">
      <w:pPr>
        <w:pStyle w:val="ListBullet"/>
      </w:pPr>
      <w:r w:rsidRPr="00A426C0">
        <w:rPr>
          <w:b/>
        </w:rPr>
        <w:t>Threat model.</w:t>
      </w:r>
      <w:r w:rsidRPr="00A426C0">
        <w:t xml:space="preserve"> A</w:t>
      </w:r>
      <w:r w:rsidR="00396A9C">
        <w:t xml:space="preserve"> comprehensive threat model is provided in .tm7 format for use with the </w:t>
      </w:r>
      <w:hyperlink r:id="rId12" w:history="1">
        <w:r w:rsidR="00396A9C" w:rsidRPr="00396A9C">
          <w:rPr>
            <w:rStyle w:val="Hyperlink"/>
          </w:rPr>
          <w:t>Microsoft Threat Modeling Tool</w:t>
        </w:r>
      </w:hyperlink>
      <w:r w:rsidR="00396A9C">
        <w:t>, showing the components of the solution, the data flows between them, and the trust boundaries. The model can help customers understand the points of potential risk in the system infrastructure</w:t>
      </w:r>
      <w:r w:rsidR="002212AC">
        <w:t xml:space="preserve"> when developing machine learning components or other modifications.</w:t>
      </w:r>
    </w:p>
    <w:p w14:paraId="58B9E426" w14:textId="7D0F7D94" w:rsidR="002212AC" w:rsidRDefault="002212AC" w:rsidP="00A426C0">
      <w:pPr>
        <w:pStyle w:val="ListBullet"/>
      </w:pPr>
      <w:r>
        <w:rPr>
          <w:b/>
        </w:rPr>
        <w:t>Customer responsibility matrix.</w:t>
      </w:r>
      <w:r w:rsidR="004A2DD7">
        <w:t xml:space="preserve"> A Microsoft Excel workbook lists the relevant HITRUST requirements and explains how Microsoft and the customer are responsible for meeting each one.</w:t>
      </w:r>
    </w:p>
    <w:p w14:paraId="56519D43" w14:textId="2E4C9011" w:rsidR="004A2DD7" w:rsidRPr="00A426C0" w:rsidRDefault="004A2DD7" w:rsidP="00A426C0">
      <w:pPr>
        <w:pStyle w:val="ListBullet"/>
      </w:pPr>
      <w:r>
        <w:rPr>
          <w:b/>
        </w:rPr>
        <w:t>Healthcare compliance review.</w:t>
      </w:r>
      <w:r>
        <w:t xml:space="preserve"> </w:t>
      </w:r>
      <w:commentRangeStart w:id="5"/>
      <w:r>
        <w:t>[…]</w:t>
      </w:r>
      <w:commentRangeEnd w:id="5"/>
      <w:r>
        <w:rPr>
          <w:rStyle w:val="CommentReference"/>
        </w:rPr>
        <w:commentReference w:id="5"/>
      </w:r>
    </w:p>
    <w:p w14:paraId="42E5166E" w14:textId="4DD9740E" w:rsidR="00E8476C" w:rsidRPr="008C63AB" w:rsidRDefault="00E8476C" w:rsidP="00E8476C">
      <w:pPr>
        <w:pStyle w:val="BodyText"/>
        <w:rPr>
          <w:highlight w:val="yellow"/>
        </w:rPr>
      </w:pPr>
      <w:r>
        <w:rPr>
          <w:highlight w:val="yellow"/>
        </w:rPr>
        <w:t>[pricing information]</w:t>
      </w:r>
    </w:p>
    <w:p w14:paraId="5414E15C" w14:textId="63A53151" w:rsidR="00081EE0" w:rsidRDefault="008C63AB" w:rsidP="008C63AB">
      <w:pPr>
        <w:pStyle w:val="Heading1"/>
      </w:pPr>
      <w:r>
        <w:lastRenderedPageBreak/>
        <w:t>Architectural diagram</w:t>
      </w:r>
    </w:p>
    <w:p w14:paraId="5361E397" w14:textId="0EACF7D8" w:rsidR="008C63AB" w:rsidRDefault="000D797D" w:rsidP="008C63AB">
      <w:commentRangeStart w:id="6"/>
      <w:r>
        <w:rPr>
          <w:noProof/>
        </w:rPr>
        <w:drawing>
          <wp:inline distT="0" distB="0" distL="0" distR="0" wp14:anchorId="3C18D33C" wp14:editId="378BF118">
            <wp:extent cx="5943600" cy="4197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7481"/>
                    </a:xfrm>
                    <a:prstGeom prst="rect">
                      <a:avLst/>
                    </a:prstGeom>
                    <a:noFill/>
                  </pic:spPr>
                </pic:pic>
              </a:graphicData>
            </a:graphic>
          </wp:inline>
        </w:drawing>
      </w:r>
      <w:commentRangeEnd w:id="6"/>
      <w:r w:rsidR="0097598A">
        <w:rPr>
          <w:rStyle w:val="CommentReference"/>
        </w:rPr>
        <w:commentReference w:id="6"/>
      </w:r>
    </w:p>
    <w:p w14:paraId="1CACCFF2" w14:textId="77777777" w:rsidR="000D797D" w:rsidRDefault="000D797D" w:rsidP="008C63AB"/>
    <w:p w14:paraId="7A7E740B" w14:textId="008FEAC8" w:rsidR="004E5BB7" w:rsidRDefault="004E5BB7" w:rsidP="001E1761">
      <w:pPr>
        <w:pStyle w:val="Heading1"/>
      </w:pPr>
      <w:r>
        <w:t>Roles</w:t>
      </w:r>
    </w:p>
    <w:p w14:paraId="46CF29B8" w14:textId="3483578A" w:rsidR="002D4531" w:rsidRPr="002D4531" w:rsidRDefault="001A74B5" w:rsidP="00FE56BD">
      <w:pPr>
        <w:pStyle w:val="BodyText"/>
      </w:pPr>
      <w:r w:rsidRPr="00435BA2">
        <w:t xml:space="preserve">The blueprint defines two roles </w:t>
      </w:r>
      <w:r w:rsidR="00435BA2">
        <w:t>for administrative users (operators), and three roles for users in hospital management and patient care. A sixth role is defined for an auditor to evaluate compliance with HIPAA and other regulations.</w:t>
      </w:r>
      <w:r w:rsidR="00FE56BD">
        <w:t xml:space="preserve"> Azure Role-based Access Control (RBAC) </w:t>
      </w:r>
      <w:proofErr w:type="spellStart"/>
      <w:r w:rsidR="00FE56BD">
        <w:t>enqbles</w:t>
      </w:r>
      <w:proofErr w:type="spellEnd"/>
      <w:r w:rsidR="00FE56BD">
        <w:t xml:space="preserve"> precisely focused access management for each user of the solution through built-in and custom roles. See </w:t>
      </w:r>
      <w:hyperlink r:id="rId14" w:history="1">
        <w:r w:rsidR="00FE56BD" w:rsidRPr="00FE56BD">
          <w:rPr>
            <w:rStyle w:val="Hyperlink"/>
          </w:rPr>
          <w:t>Get started with Role-Based Access Control in the Azure portal</w:t>
        </w:r>
      </w:hyperlink>
      <w:r w:rsidR="00FE56BD">
        <w:t xml:space="preserve"> and </w:t>
      </w:r>
      <w:hyperlink r:id="rId15" w:history="1">
        <w:r w:rsidR="00FE56BD" w:rsidRPr="00FE56BD">
          <w:rPr>
            <w:rStyle w:val="Hyperlink"/>
          </w:rPr>
          <w:t>Built-in roles for Azure role-based access control</w:t>
        </w:r>
      </w:hyperlink>
      <w:r w:rsidR="00FE56BD">
        <w:t xml:space="preserve"> for detailed information about RBAC, roles, and permissions.</w:t>
      </w:r>
    </w:p>
    <w:p w14:paraId="2BC37531" w14:textId="257AA37B" w:rsidR="004E5BB7" w:rsidRDefault="007E6349" w:rsidP="007E6349">
      <w:pPr>
        <w:pStyle w:val="Heading2"/>
      </w:pPr>
      <w:r>
        <w:t>Site Administrator</w:t>
      </w:r>
    </w:p>
    <w:p w14:paraId="6CDE65F8" w14:textId="76E5EE21" w:rsidR="002D4531" w:rsidRDefault="002D4531" w:rsidP="002D4531">
      <w:pPr>
        <w:pStyle w:val="BodyText"/>
      </w:pPr>
      <w:r>
        <w:t>The site administrator</w:t>
      </w:r>
      <w:r w:rsidR="009F2F92">
        <w:t xml:space="preserve"> </w:t>
      </w:r>
      <w:r w:rsidR="006B4C5D">
        <w:t>is responsible for the customer’s Azure subscription. They control the overall ecosystem, but have no access to patient records.</w:t>
      </w:r>
    </w:p>
    <w:p w14:paraId="6DED5C6D" w14:textId="44DA7A9D" w:rsidR="006B4C5D" w:rsidRDefault="006B4C5D" w:rsidP="006B4C5D">
      <w:pPr>
        <w:pStyle w:val="ListBullet"/>
      </w:pPr>
      <w:r>
        <w:t xml:space="preserve">Default role assignments: </w:t>
      </w:r>
      <w:hyperlink r:id="rId16" w:anchor="owner" w:history="1">
        <w:r w:rsidRPr="00A84BBA">
          <w:rPr>
            <w:rStyle w:val="Hyperlink"/>
          </w:rPr>
          <w:t>Owner</w:t>
        </w:r>
      </w:hyperlink>
    </w:p>
    <w:p w14:paraId="6C371AC1" w14:textId="0BB47830" w:rsidR="006B4C5D" w:rsidRDefault="006B4C5D" w:rsidP="006B4C5D">
      <w:pPr>
        <w:pStyle w:val="ListBullet"/>
      </w:pPr>
      <w:r>
        <w:t>Custom role assignments: N/A</w:t>
      </w:r>
    </w:p>
    <w:p w14:paraId="257380F6" w14:textId="3F0BE7BD" w:rsidR="006B4C5D" w:rsidRPr="002D4531" w:rsidRDefault="006B4C5D" w:rsidP="006B4C5D">
      <w:pPr>
        <w:pStyle w:val="ListBullet"/>
      </w:pPr>
      <w:r>
        <w:t>Scope: Subscription</w:t>
      </w:r>
    </w:p>
    <w:p w14:paraId="7B84405D" w14:textId="46C6043E" w:rsidR="007E6349" w:rsidRDefault="007E6349" w:rsidP="007E6349">
      <w:pPr>
        <w:pStyle w:val="Heading2"/>
      </w:pPr>
      <w:r>
        <w:lastRenderedPageBreak/>
        <w:t>Database Analyst</w:t>
      </w:r>
    </w:p>
    <w:p w14:paraId="359D9C69" w14:textId="3150ECC1" w:rsidR="006B4C5D" w:rsidRDefault="006B4C5D" w:rsidP="006B4C5D">
      <w:pPr>
        <w:pStyle w:val="BodyText"/>
      </w:pPr>
      <w:r>
        <w:t>The database analyst administers the SQL Server instance and database. They have no access to patient records.</w:t>
      </w:r>
    </w:p>
    <w:p w14:paraId="3194B675" w14:textId="0C2357DD" w:rsidR="006B4C5D" w:rsidRDefault="00FE56BD" w:rsidP="006B4C5D">
      <w:pPr>
        <w:pStyle w:val="ListBullet"/>
      </w:pPr>
      <w:r>
        <w:t>Built-in</w:t>
      </w:r>
      <w:r w:rsidR="006B4C5D">
        <w:t xml:space="preserve"> role assignments: </w:t>
      </w:r>
      <w:hyperlink r:id="rId17" w:anchor="sql-db-contributor" w:history="1">
        <w:r w:rsidR="006B4C5D" w:rsidRPr="00A84BBA">
          <w:rPr>
            <w:rStyle w:val="Hyperlink"/>
          </w:rPr>
          <w:t>SQL DB Contributor</w:t>
        </w:r>
      </w:hyperlink>
      <w:r w:rsidR="006B4C5D">
        <w:t xml:space="preserve">, </w:t>
      </w:r>
      <w:hyperlink r:id="rId18" w:anchor="sql-server-contributor" w:history="1">
        <w:r w:rsidR="006B4C5D" w:rsidRPr="00A84BBA">
          <w:rPr>
            <w:rStyle w:val="Hyperlink"/>
          </w:rPr>
          <w:t xml:space="preserve">SQL </w:t>
        </w:r>
        <w:r w:rsidR="00E41268" w:rsidRPr="00A84BBA">
          <w:rPr>
            <w:rStyle w:val="Hyperlink"/>
          </w:rPr>
          <w:t>Server Contributor</w:t>
        </w:r>
      </w:hyperlink>
    </w:p>
    <w:p w14:paraId="31287135" w14:textId="77777777" w:rsidR="006B4C5D" w:rsidRDefault="006B4C5D" w:rsidP="006B4C5D">
      <w:pPr>
        <w:pStyle w:val="ListBullet"/>
      </w:pPr>
      <w:r>
        <w:t>Custom role assignments: N/A</w:t>
      </w:r>
    </w:p>
    <w:p w14:paraId="778BDBC3" w14:textId="348DF0CD" w:rsidR="006B4C5D" w:rsidRPr="002D4531" w:rsidRDefault="006B4C5D" w:rsidP="006B4C5D">
      <w:pPr>
        <w:pStyle w:val="ListBullet"/>
      </w:pPr>
      <w:r>
        <w:t xml:space="preserve">Scope: </w:t>
      </w:r>
      <w:proofErr w:type="spellStart"/>
      <w:r w:rsidR="00E41268">
        <w:t>ResourceGroup</w:t>
      </w:r>
      <w:proofErr w:type="spellEnd"/>
    </w:p>
    <w:p w14:paraId="66433852" w14:textId="445BB726" w:rsidR="007E6349" w:rsidRDefault="006B4C5D" w:rsidP="006B4C5D">
      <w:pPr>
        <w:pStyle w:val="Heading2"/>
      </w:pPr>
      <w:r>
        <w:t xml:space="preserve"> </w:t>
      </w:r>
      <w:r w:rsidR="007E6349">
        <w:t>Data Scientist</w:t>
      </w:r>
    </w:p>
    <w:p w14:paraId="0D8DFC02" w14:textId="1DD3F521" w:rsidR="00E41268" w:rsidRDefault="00E41268" w:rsidP="00E41268">
      <w:pPr>
        <w:pStyle w:val="BodyText"/>
      </w:pPr>
      <w:r>
        <w:t>The data scientist operates the Azure Machine Learning service. They can import, export, and manage data, and run reports. The data scientist has access to patient data, but does not have administrative privileges.</w:t>
      </w:r>
    </w:p>
    <w:p w14:paraId="3F1C517D" w14:textId="525BC927" w:rsidR="00E41268" w:rsidRDefault="00FE56BD" w:rsidP="00E41268">
      <w:pPr>
        <w:pStyle w:val="ListBullet"/>
      </w:pPr>
      <w:r>
        <w:t>Built-in</w:t>
      </w:r>
      <w:r w:rsidR="00E41268">
        <w:t xml:space="preserve"> role assignments: </w:t>
      </w:r>
      <w:hyperlink r:id="rId19" w:anchor="storage-account-contributor" w:history="1">
        <w:r w:rsidR="00E41268" w:rsidRPr="00A84BBA">
          <w:rPr>
            <w:rStyle w:val="Hyperlink"/>
          </w:rPr>
          <w:t>Storage Account Contributor</w:t>
        </w:r>
      </w:hyperlink>
    </w:p>
    <w:p w14:paraId="3C6EEE18" w14:textId="77777777" w:rsidR="00E41268" w:rsidRDefault="00E41268" w:rsidP="00E41268">
      <w:pPr>
        <w:pStyle w:val="ListBullet"/>
      </w:pPr>
      <w:r>
        <w:t>Custom role assignments: N/A</w:t>
      </w:r>
    </w:p>
    <w:p w14:paraId="676FC675" w14:textId="606AA73D" w:rsidR="00E41268" w:rsidRPr="00E41268" w:rsidRDefault="00E41268" w:rsidP="00E41268">
      <w:pPr>
        <w:pStyle w:val="ListBullet"/>
      </w:pPr>
      <w:r>
        <w:t xml:space="preserve">Scope: </w:t>
      </w:r>
      <w:proofErr w:type="spellStart"/>
      <w:r>
        <w:t>ResourceGroup</w:t>
      </w:r>
      <w:proofErr w:type="spellEnd"/>
    </w:p>
    <w:p w14:paraId="4AC300AF" w14:textId="1FC00EBF" w:rsidR="007E6349" w:rsidRDefault="007E6349" w:rsidP="007E6349">
      <w:pPr>
        <w:pStyle w:val="Heading2"/>
      </w:pPr>
      <w:r>
        <w:t>Chief Medical Information Officer</w:t>
      </w:r>
      <w:r w:rsidR="000C38A8">
        <w:t xml:space="preserve"> (CMIO)</w:t>
      </w:r>
    </w:p>
    <w:p w14:paraId="7AE1E843" w14:textId="00DEAC88" w:rsidR="000C38A8" w:rsidRDefault="000C38A8" w:rsidP="000C38A8">
      <w:pPr>
        <w:pStyle w:val="BodyText"/>
      </w:pPr>
      <w:r>
        <w:t xml:space="preserve">The CMIO straddles the divide between informatics/technology and healthcare professionals in a healthcare organization. </w:t>
      </w:r>
      <w:r w:rsidR="00ED31A0">
        <w:t>T</w:t>
      </w:r>
      <w:r w:rsidR="007F5855">
        <w:t>heir duties typically include using analytics to determine if resources are being allocated appropriately within the organization.</w:t>
      </w:r>
    </w:p>
    <w:p w14:paraId="546C81A7" w14:textId="1F31D170" w:rsidR="007F5855" w:rsidRDefault="00FE56BD" w:rsidP="007F5855">
      <w:pPr>
        <w:pStyle w:val="ListBullet"/>
      </w:pPr>
      <w:r>
        <w:t>Built-in</w:t>
      </w:r>
      <w:r w:rsidR="007F5855">
        <w:t xml:space="preserve"> role assignments: </w:t>
      </w:r>
      <w:commentRangeStart w:id="7"/>
      <w:commentRangeStart w:id="8"/>
      <w:r w:rsidR="007F5855" w:rsidRPr="007F5855">
        <w:rPr>
          <w:highlight w:val="yellow"/>
        </w:rPr>
        <w:t>???</w:t>
      </w:r>
      <w:commentRangeEnd w:id="7"/>
      <w:r w:rsidR="0097598A">
        <w:rPr>
          <w:rStyle w:val="CommentReference"/>
        </w:rPr>
        <w:commentReference w:id="7"/>
      </w:r>
      <w:commentRangeEnd w:id="8"/>
      <w:r w:rsidR="00293607">
        <w:rPr>
          <w:rStyle w:val="CommentReference"/>
        </w:rPr>
        <w:commentReference w:id="8"/>
      </w:r>
    </w:p>
    <w:p w14:paraId="61B6B616" w14:textId="77777777" w:rsidR="007F5855" w:rsidRDefault="007F5855" w:rsidP="007F5855">
      <w:pPr>
        <w:pStyle w:val="ListBullet"/>
      </w:pPr>
      <w:r>
        <w:t>Custom role assignments: N/A</w:t>
      </w:r>
    </w:p>
    <w:p w14:paraId="798D9394" w14:textId="13246C92" w:rsidR="007F5855" w:rsidRPr="000C38A8" w:rsidRDefault="007F5855" w:rsidP="000C38A8">
      <w:pPr>
        <w:pStyle w:val="ListBullet"/>
      </w:pPr>
      <w:r>
        <w:t>Scope: Subscription</w:t>
      </w:r>
    </w:p>
    <w:p w14:paraId="274D5B26" w14:textId="26B97B62" w:rsidR="007E6349" w:rsidRDefault="007E6349" w:rsidP="007E6349">
      <w:pPr>
        <w:pStyle w:val="Heading2"/>
      </w:pPr>
      <w:r>
        <w:t>Care Line Manager</w:t>
      </w:r>
    </w:p>
    <w:p w14:paraId="34BF2BC8" w14:textId="2DBC10E7" w:rsidR="007F5855" w:rsidRDefault="00AC3BEF" w:rsidP="007F5855">
      <w:pPr>
        <w:pStyle w:val="BodyText"/>
      </w:pPr>
      <w:r>
        <w:t>The care line manager is directly involved with the care of patients. This role requires monitoring the status of individual patients as well as ensuring that staff is available to meet the specific care requirements of their patients. The care line manager is responsible for adding and updating patient records.</w:t>
      </w:r>
    </w:p>
    <w:p w14:paraId="488D5F44" w14:textId="0E2D2D4C" w:rsidR="00AC3BEF" w:rsidRDefault="00FE56BD" w:rsidP="00AC3BEF">
      <w:pPr>
        <w:pStyle w:val="ListBullet"/>
      </w:pPr>
      <w:r>
        <w:t>Built-in</w:t>
      </w:r>
      <w:r w:rsidR="00AC3BEF">
        <w:t xml:space="preserve"> role assignments: </w:t>
      </w:r>
      <w:commentRangeStart w:id="9"/>
      <w:commentRangeStart w:id="10"/>
      <w:r w:rsidR="00AC3BEF" w:rsidRPr="00AC3BEF">
        <w:rPr>
          <w:highlight w:val="yellow"/>
        </w:rPr>
        <w:t>???</w:t>
      </w:r>
      <w:commentRangeEnd w:id="9"/>
      <w:r w:rsidR="0097598A">
        <w:rPr>
          <w:rStyle w:val="CommentReference"/>
        </w:rPr>
        <w:commentReference w:id="9"/>
      </w:r>
      <w:commentRangeEnd w:id="10"/>
      <w:r w:rsidR="00293607">
        <w:rPr>
          <w:rStyle w:val="CommentReference"/>
        </w:rPr>
        <w:commentReference w:id="10"/>
      </w:r>
    </w:p>
    <w:p w14:paraId="728C933C" w14:textId="77777777" w:rsidR="00AC3BEF" w:rsidRDefault="00AC3BEF" w:rsidP="00AC3BEF">
      <w:pPr>
        <w:pStyle w:val="ListBullet"/>
      </w:pPr>
      <w:r>
        <w:t>Custom role assignments: N/A</w:t>
      </w:r>
    </w:p>
    <w:p w14:paraId="22E13DA5" w14:textId="1F201DF0" w:rsidR="00AC3BEF" w:rsidRPr="007F5855" w:rsidRDefault="00AC3BEF" w:rsidP="007F5855">
      <w:pPr>
        <w:pStyle w:val="ListBullet"/>
      </w:pPr>
      <w:r>
        <w:t xml:space="preserve">Scope: </w:t>
      </w:r>
      <w:proofErr w:type="spellStart"/>
      <w:r>
        <w:t>ResourceGroup</w:t>
      </w:r>
      <w:proofErr w:type="spellEnd"/>
    </w:p>
    <w:p w14:paraId="2A24D0B3" w14:textId="76E4211F" w:rsidR="007E6349" w:rsidRDefault="007E6349" w:rsidP="007E6349">
      <w:pPr>
        <w:pStyle w:val="Heading2"/>
      </w:pPr>
      <w:r>
        <w:t>Auditor</w:t>
      </w:r>
    </w:p>
    <w:p w14:paraId="28D7AADC" w14:textId="17605768" w:rsidR="007E6349" w:rsidRDefault="00A93DBD" w:rsidP="007E6349">
      <w:r>
        <w:t>The auditor evaluates the solution for compliance. They have no direct access to the network.</w:t>
      </w:r>
    </w:p>
    <w:p w14:paraId="74877C9D" w14:textId="16759BF3" w:rsidR="00A93DBD" w:rsidRDefault="00FE56BD" w:rsidP="00A93DBD">
      <w:pPr>
        <w:pStyle w:val="ListBullet"/>
      </w:pPr>
      <w:r>
        <w:t>Built-in</w:t>
      </w:r>
      <w:r w:rsidR="00A93DBD">
        <w:t xml:space="preserve"> role assignments: </w:t>
      </w:r>
      <w:hyperlink r:id="rId20" w:anchor="reader" w:history="1">
        <w:r w:rsidR="00A93DBD" w:rsidRPr="008638D3">
          <w:rPr>
            <w:rStyle w:val="Hyperlink"/>
          </w:rPr>
          <w:t>Reader</w:t>
        </w:r>
      </w:hyperlink>
    </w:p>
    <w:p w14:paraId="0CC48348" w14:textId="77777777" w:rsidR="00A93DBD" w:rsidRDefault="00A93DBD" w:rsidP="00A93DBD">
      <w:pPr>
        <w:pStyle w:val="ListBullet"/>
      </w:pPr>
      <w:r>
        <w:t>Custom role assignments: N/A</w:t>
      </w:r>
    </w:p>
    <w:p w14:paraId="6605F68A" w14:textId="080AE7A4" w:rsidR="00A93DBD" w:rsidRDefault="00A93DBD" w:rsidP="007E6349">
      <w:pPr>
        <w:pStyle w:val="ListBullet"/>
      </w:pPr>
      <w:r>
        <w:t>Scope: Subscription</w:t>
      </w:r>
    </w:p>
    <w:p w14:paraId="256542D7" w14:textId="04276B02" w:rsidR="00A93DBD" w:rsidRPr="007E6349" w:rsidRDefault="00A93DBD" w:rsidP="00A93DBD">
      <w:pPr>
        <w:pStyle w:val="BodyText"/>
      </w:pPr>
      <w:r w:rsidRPr="00A93DBD">
        <w:rPr>
          <w:highlight w:val="yellow"/>
        </w:rPr>
        <w:t>[matrix of roles and perm</w:t>
      </w:r>
      <w:r w:rsidR="00E6623D">
        <w:rPr>
          <w:highlight w:val="yellow"/>
        </w:rPr>
        <w:t>i</w:t>
      </w:r>
      <w:r w:rsidRPr="00A93DBD">
        <w:rPr>
          <w:highlight w:val="yellow"/>
        </w:rPr>
        <w:t>ssions?]</w:t>
      </w:r>
    </w:p>
    <w:p w14:paraId="63CD314E" w14:textId="51B05444" w:rsidR="001E1761" w:rsidRDefault="001E1761" w:rsidP="001E1761">
      <w:pPr>
        <w:pStyle w:val="Heading1"/>
      </w:pPr>
      <w:commentRangeStart w:id="11"/>
      <w:r>
        <w:t>Use</w:t>
      </w:r>
      <w:r w:rsidR="00C24D2D">
        <w:t xml:space="preserve"> case</w:t>
      </w:r>
      <w:commentRangeEnd w:id="11"/>
      <w:r w:rsidR="00055A47">
        <w:rPr>
          <w:rStyle w:val="CommentReference"/>
          <w:rFonts w:asciiTheme="minorHAnsi" w:eastAsiaTheme="minorHAnsi" w:hAnsiTheme="minorHAnsi" w:cstheme="minorBidi"/>
          <w:color w:val="auto"/>
        </w:rPr>
        <w:commentReference w:id="11"/>
      </w:r>
    </w:p>
    <w:p w14:paraId="22B1D296" w14:textId="365072FA" w:rsidR="001E1761" w:rsidRDefault="00E8476C" w:rsidP="001E1761">
      <w:pPr>
        <w:pStyle w:val="BodyText"/>
      </w:pPr>
      <w:r>
        <w:t xml:space="preserve">The use case included with this blueprint </w:t>
      </w:r>
      <w:r w:rsidR="00C24D2D">
        <w:t xml:space="preserve">illustrates how the Azure Blueprint for Healthcare can be used to enable machine learning and analytics on healthcare data in the cloud. </w:t>
      </w:r>
      <w:proofErr w:type="spellStart"/>
      <w:r w:rsidR="00C24D2D">
        <w:t>Contosoclinic</w:t>
      </w:r>
      <w:proofErr w:type="spellEnd"/>
      <w:r w:rsidR="00C24D2D">
        <w:t xml:space="preserve"> is a small </w:t>
      </w:r>
      <w:r w:rsidR="00C24D2D">
        <w:lastRenderedPageBreak/>
        <w:t>hospital network with three locations in the United States.</w:t>
      </w:r>
      <w:r w:rsidR="00D82ECB">
        <w:t xml:space="preserve"> Each location has 50 beds and is geared toward </w:t>
      </w:r>
      <w:r w:rsidR="00E6623D">
        <w:t>short- and mid-term care.</w:t>
      </w:r>
      <w:r w:rsidR="00C24D2D">
        <w:t xml:space="preserve"> </w:t>
      </w:r>
      <w:r w:rsidR="00D82ECB">
        <w:t xml:space="preserve">The hospital network administrators want to use Azure Machine Learning to </w:t>
      </w:r>
      <w:r w:rsidR="00C447E5">
        <w:t>better predict the length of a patient’s stay at the time of admittance,</w:t>
      </w:r>
      <w:r w:rsidR="003E69B3">
        <w:t xml:space="preserve"> </w:t>
      </w:r>
      <w:proofErr w:type="gramStart"/>
      <w:r w:rsidR="003E69B3">
        <w:t>in order to</w:t>
      </w:r>
      <w:proofErr w:type="gramEnd"/>
      <w:r w:rsidR="00C447E5">
        <w:t xml:space="preserve"> increase operational workload efficiency and enhance the quality of care it can provide.</w:t>
      </w:r>
    </w:p>
    <w:p w14:paraId="2508B98C" w14:textId="1ADB9CD7" w:rsidR="0056636B" w:rsidRDefault="0056636B" w:rsidP="00B81152">
      <w:pPr>
        <w:pStyle w:val="Heading2"/>
      </w:pPr>
      <w:r>
        <w:t>Predicting length of stay</w:t>
      </w:r>
    </w:p>
    <w:p w14:paraId="761CA511" w14:textId="6E0E6943" w:rsidR="0056636B" w:rsidRPr="0056636B" w:rsidRDefault="006C7FEA" w:rsidP="0056636B">
      <w:pPr>
        <w:pStyle w:val="BodyText"/>
      </w:pPr>
      <w:r>
        <w:t>The use case solution uses Azure Machine Learning to predict a newly admitted patient’s length of stay by comparing the medical details taken at patient intake to aggregated historical data from previous patients.</w:t>
      </w:r>
      <w:r w:rsidR="005F7D8E">
        <w:t xml:space="preserve"> The blueprint includes a large set of anonymized medical records</w:t>
      </w:r>
      <w:r w:rsidR="00CD47FA">
        <w:t xml:space="preserve"> to demonstrate the training and predictive capabilities of the solution. In a production deployment, customers would use their own records to </w:t>
      </w:r>
      <w:r w:rsidR="00D54C6A">
        <w:t>train the solution for more accurate predictions reflecting the unique details of their environment, facilities, and patients.</w:t>
      </w:r>
    </w:p>
    <w:p w14:paraId="33FB4770" w14:textId="598A2DB7" w:rsidR="003E69B3" w:rsidRDefault="00B81152" w:rsidP="00B81152">
      <w:pPr>
        <w:pStyle w:val="Heading2"/>
      </w:pPr>
      <w:r>
        <w:t>Users and roles</w:t>
      </w:r>
    </w:p>
    <w:p w14:paraId="541E7EB8" w14:textId="7030E3FA" w:rsidR="001C2D2B" w:rsidRDefault="005E6981" w:rsidP="005E6981">
      <w:pPr>
        <w:pStyle w:val="BodyText"/>
        <w:rPr>
          <w:b/>
        </w:rPr>
      </w:pPr>
      <w:r>
        <w:rPr>
          <w:b/>
        </w:rPr>
        <w:t>Site Administrator – Alex</w:t>
      </w:r>
    </w:p>
    <w:p w14:paraId="49EAE428" w14:textId="2B9F9001" w:rsidR="00F97F85" w:rsidRPr="00F97F85" w:rsidRDefault="00F97F85" w:rsidP="005E6981">
      <w:pPr>
        <w:pStyle w:val="BodyText"/>
        <w:rPr>
          <w:ins w:id="12" w:author="Paul Henry" w:date="2017-12-21T09:05:00Z"/>
          <w:i/>
        </w:rPr>
      </w:pPr>
      <w:ins w:id="13" w:author="Paul Henry" w:date="2017-12-21T09:05:00Z">
        <w:r>
          <w:rPr>
            <w:i/>
          </w:rPr>
          <w:t xml:space="preserve">Email: </w:t>
        </w:r>
        <w:proofErr w:type="spellStart"/>
        <w:r>
          <w:rPr>
            <w:i/>
          </w:rPr>
          <w:t>Alex_SiteAdmin</w:t>
        </w:r>
        <w:proofErr w:type="spellEnd"/>
      </w:ins>
    </w:p>
    <w:p w14:paraId="14358A5C" w14:textId="0EDCDBDA" w:rsidR="005E6981" w:rsidRDefault="005E6981" w:rsidP="005E6981">
      <w:pPr>
        <w:pStyle w:val="BodyText"/>
      </w:pPr>
      <w:r>
        <w:t xml:space="preserve">Alex’s job is to </w:t>
      </w:r>
      <w:r w:rsidR="003B4197">
        <w:t xml:space="preserve">evaluate technologies that can reduce the burden of managing an on-premise network and reduce costs for management. Alex has been evaluating Azure for some time, but has struggled to configure the services that he needs to meet Han’s compliance requirements. Alex has just selected the Azure Blueprint for </w:t>
      </w:r>
      <w:r w:rsidR="003A252A">
        <w:t>Healthcare to deploy a compliance-ready healthcare solution.</w:t>
      </w:r>
    </w:p>
    <w:p w14:paraId="0AD408A8" w14:textId="3A5F668E" w:rsidR="00C069C4" w:rsidRDefault="00C069C4" w:rsidP="005E6981">
      <w:pPr>
        <w:pStyle w:val="BodyText"/>
        <w:rPr>
          <w:b/>
        </w:rPr>
      </w:pPr>
      <w:r>
        <w:rPr>
          <w:b/>
        </w:rPr>
        <w:t>Data Scientist – Debra</w:t>
      </w:r>
    </w:p>
    <w:p w14:paraId="103199C5" w14:textId="248D019E" w:rsidR="00C069C4" w:rsidRPr="00C069C4" w:rsidRDefault="00B02E41" w:rsidP="005E6981">
      <w:pPr>
        <w:pStyle w:val="BodyText"/>
        <w:rPr>
          <w:rFonts w:ascii="Calibri" w:hAnsi="Calibri" w:cs="Calibri"/>
          <w:i/>
        </w:rPr>
      </w:pPr>
      <w:r>
        <w:rPr>
          <w:rFonts w:ascii="Calibri" w:hAnsi="Calibri" w:cs="Calibri"/>
          <w:i/>
        </w:rPr>
        <w:t xml:space="preserve">Email: </w:t>
      </w:r>
      <w:proofErr w:type="spellStart"/>
      <w:r w:rsidR="00C069C4">
        <w:rPr>
          <w:rFonts w:ascii="Calibri" w:hAnsi="Calibri" w:cs="Calibri"/>
          <w:i/>
        </w:rPr>
        <w:t>Debra_DataScientist</w:t>
      </w:r>
      <w:proofErr w:type="spellEnd"/>
    </w:p>
    <w:p w14:paraId="30A499B3" w14:textId="4C725CE4" w:rsidR="00C069C4" w:rsidRPr="00C069C4" w:rsidRDefault="00C069C4" w:rsidP="005E6981">
      <w:pPr>
        <w:pStyle w:val="BodyText"/>
      </w:pPr>
      <w:r>
        <w:t xml:space="preserve">Debra </w:t>
      </w:r>
      <w:proofErr w:type="gramStart"/>
      <w:r>
        <w:t>is in charge of</w:t>
      </w:r>
      <w:proofErr w:type="gramEnd"/>
      <w:r>
        <w:t xml:space="preserve"> using and creating models that</w:t>
      </w:r>
      <w:r w:rsidR="00CD3768">
        <w:t xml:space="preserve"> analyze medical records to</w:t>
      </w:r>
      <w:r>
        <w:t xml:space="preserve"> </w:t>
      </w:r>
      <w:r w:rsidR="00CD3768">
        <w:t xml:space="preserve">provide insights into patient care. Debra </w:t>
      </w:r>
      <w:r w:rsidR="00D35A49">
        <w:t>uses SQL and the R statistical programming language to create her models.</w:t>
      </w:r>
    </w:p>
    <w:p w14:paraId="3D405FD9" w14:textId="1F0B2D42" w:rsidR="003A252A" w:rsidRDefault="003A252A" w:rsidP="005E6981">
      <w:pPr>
        <w:pStyle w:val="BodyText"/>
        <w:rPr>
          <w:b/>
        </w:rPr>
      </w:pPr>
      <w:r>
        <w:rPr>
          <w:b/>
        </w:rPr>
        <w:t>Database Analyst – Danny</w:t>
      </w:r>
    </w:p>
    <w:p w14:paraId="61151851" w14:textId="4CF09A90"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Danny_DBAnalyst</w:t>
      </w:r>
      <w:proofErr w:type="spellEnd"/>
    </w:p>
    <w:p w14:paraId="1D89D915" w14:textId="058882F8" w:rsidR="003A252A" w:rsidRDefault="003A252A" w:rsidP="005E6981">
      <w:pPr>
        <w:pStyle w:val="BodyText"/>
      </w:pPr>
      <w:r>
        <w:t>Danny</w:t>
      </w:r>
      <w:r w:rsidR="00FC7765">
        <w:t xml:space="preserve"> is the main contact for anything regarding the Microsoft SQL Server that stores all the patient data for </w:t>
      </w:r>
      <w:proofErr w:type="spellStart"/>
      <w:r w:rsidR="00FC7765">
        <w:t>Contosoclinic</w:t>
      </w:r>
      <w:proofErr w:type="spellEnd"/>
      <w:r w:rsidR="00FC7765">
        <w:t>. Danny is an experienced SQL Server administrator who has recently become familiar with Azure SQL Database.</w:t>
      </w:r>
    </w:p>
    <w:p w14:paraId="11B578AF" w14:textId="3A348CA7" w:rsidR="00C069C4" w:rsidRPr="00C069C4" w:rsidRDefault="00FC7765" w:rsidP="005E6981">
      <w:pPr>
        <w:pStyle w:val="BodyText"/>
        <w:rPr>
          <w:b/>
        </w:rPr>
      </w:pPr>
      <w:r>
        <w:rPr>
          <w:b/>
        </w:rPr>
        <w:t>Chief Medical Information Officer – Caroline</w:t>
      </w:r>
    </w:p>
    <w:p w14:paraId="585D63F8" w14:textId="11D58A98" w:rsidR="00F97F85" w:rsidRPr="00F97F85" w:rsidRDefault="00F97F85" w:rsidP="005E6981">
      <w:pPr>
        <w:pStyle w:val="BodyText"/>
        <w:rPr>
          <w:ins w:id="14" w:author="Paul Henry" w:date="2017-12-21T09:05:00Z"/>
          <w:i/>
        </w:rPr>
      </w:pPr>
      <w:commentRangeStart w:id="15"/>
      <w:ins w:id="16" w:author="Paul Henry" w:date="2017-12-21T09:05:00Z">
        <w:r>
          <w:rPr>
            <w:i/>
          </w:rPr>
          <w:t>Email</w:t>
        </w:r>
        <w:commentRangeEnd w:id="15"/>
        <w:r>
          <w:rPr>
            <w:rStyle w:val="CommentReference"/>
          </w:rPr>
          <w:commentReference w:id="15"/>
        </w:r>
        <w:r>
          <w:rPr>
            <w:i/>
          </w:rPr>
          <w:t>:</w:t>
        </w:r>
      </w:ins>
    </w:p>
    <w:p w14:paraId="34ED01E5" w14:textId="236442A4" w:rsidR="00FC7765" w:rsidRDefault="00437BA1" w:rsidP="005E6981">
      <w:pPr>
        <w:pStyle w:val="BodyText"/>
      </w:pPr>
      <w:r>
        <w:t xml:space="preserve">Caroline </w:t>
      </w:r>
      <w:r w:rsidR="00846D5E" w:rsidRPr="00846D5E">
        <w:t>needs to be able to determine which facilities are being overtaxed and, specifically, what resources at those facilities may need to be bolstered to realign such resources with demand.</w:t>
      </w:r>
      <w:r w:rsidR="00846D5E">
        <w:t xml:space="preserve"> </w:t>
      </w:r>
      <w:r w:rsidR="00846D5E" w:rsidRPr="00846D5E">
        <w:t>Caroline will use the predictions</w:t>
      </w:r>
      <w:r w:rsidR="001A29A7">
        <w:t xml:space="preserve"> from the length-of-stay </w:t>
      </w:r>
      <w:r w:rsidR="0007215E">
        <w:t xml:space="preserve">(LOS) </w:t>
      </w:r>
      <w:r w:rsidR="001A29A7">
        <w:t>solution</w:t>
      </w:r>
      <w:r w:rsidR="00846D5E" w:rsidRPr="00846D5E">
        <w:t xml:space="preserve"> to determine if resources are being allocated appropriately in </w:t>
      </w:r>
      <w:r w:rsidR="001A29A7">
        <w:t>the</w:t>
      </w:r>
      <w:r w:rsidR="00846D5E" w:rsidRPr="00846D5E">
        <w:t xml:space="preserve"> hospital network. For example, using the dashboard provided in this solution, Caroline </w:t>
      </w:r>
      <w:r w:rsidR="001A29A7">
        <w:t>will be</w:t>
      </w:r>
      <w:r w:rsidR="00846D5E" w:rsidRPr="00846D5E">
        <w:t xml:space="preserve"> able to determine which facilities </w:t>
      </w:r>
      <w:r w:rsidR="001A29A7">
        <w:t>are not</w:t>
      </w:r>
      <w:r w:rsidR="00846D5E" w:rsidRPr="00846D5E">
        <w:t xml:space="preserve"> discharging patients at the rate that they are coming in. Using this knowledge, she can then make recommendations to transfer or re-route incoming patients to</w:t>
      </w:r>
      <w:r w:rsidR="001A29A7">
        <w:t xml:space="preserve"> other</w:t>
      </w:r>
      <w:r w:rsidR="00846D5E" w:rsidRPr="00846D5E">
        <w:t xml:space="preserve"> facilities </w:t>
      </w:r>
      <w:r w:rsidR="001A29A7">
        <w:t>when necessary</w:t>
      </w:r>
      <w:r w:rsidR="00846D5E" w:rsidRPr="00846D5E">
        <w:t>.</w:t>
      </w:r>
    </w:p>
    <w:p w14:paraId="282C87A3" w14:textId="3DAC5A18" w:rsidR="001A29A7" w:rsidRDefault="001A29A7" w:rsidP="005E6981">
      <w:pPr>
        <w:pStyle w:val="BodyText"/>
        <w:rPr>
          <w:b/>
        </w:rPr>
      </w:pPr>
      <w:r>
        <w:rPr>
          <w:b/>
        </w:rPr>
        <w:t>Care Line Manager – Chris</w:t>
      </w:r>
    </w:p>
    <w:p w14:paraId="70CC9048" w14:textId="6E5DA7C2"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Chris_CareLineManager</w:t>
      </w:r>
      <w:proofErr w:type="spellEnd"/>
    </w:p>
    <w:p w14:paraId="0A0A70EB" w14:textId="5357F7DC" w:rsidR="001A29A7" w:rsidRDefault="0007215E" w:rsidP="005E6981">
      <w:pPr>
        <w:pStyle w:val="BodyText"/>
      </w:pPr>
      <w:r>
        <w:lastRenderedPageBreak/>
        <w:t xml:space="preserve">As the individual directly responsible for managing patient discharges at one of the </w:t>
      </w:r>
      <w:proofErr w:type="spellStart"/>
      <w:r>
        <w:t>Contosoclinic</w:t>
      </w:r>
      <w:proofErr w:type="spellEnd"/>
      <w:r>
        <w:t xml:space="preserve"> hospitals, Chris will use the predictions generated by the LOS solution to ensure that adequate staff are available to provide care to patients while they are </w:t>
      </w:r>
      <w:r w:rsidR="00F96D50">
        <w:t>staying in the facility.</w:t>
      </w:r>
    </w:p>
    <w:p w14:paraId="6A07C965" w14:textId="7A8326F3" w:rsidR="00834202" w:rsidRDefault="00834202" w:rsidP="005E6981">
      <w:pPr>
        <w:pStyle w:val="BodyText"/>
        <w:rPr>
          <w:b/>
        </w:rPr>
      </w:pPr>
      <w:r>
        <w:rPr>
          <w:b/>
        </w:rPr>
        <w:t>Auditor – Han</w:t>
      </w:r>
    </w:p>
    <w:p w14:paraId="27C1DD6A" w14:textId="2BBB82AC" w:rsidR="00C069C4" w:rsidRPr="00C069C4" w:rsidRDefault="00B02E41" w:rsidP="005E6981">
      <w:pPr>
        <w:pStyle w:val="BodyText"/>
        <w:rPr>
          <w:i/>
        </w:rPr>
      </w:pPr>
      <w:r>
        <w:rPr>
          <w:rFonts w:ascii="Calibri" w:hAnsi="Calibri" w:cs="Calibri"/>
          <w:i/>
        </w:rPr>
        <w:t xml:space="preserve">Email: </w:t>
      </w:r>
      <w:proofErr w:type="spellStart"/>
      <w:r w:rsidR="00C069C4" w:rsidRPr="00C069C4">
        <w:rPr>
          <w:rFonts w:ascii="Calibri" w:hAnsi="Calibri" w:cs="Calibri"/>
          <w:i/>
        </w:rPr>
        <w:t>Han_Auditor</w:t>
      </w:r>
      <w:proofErr w:type="spellEnd"/>
    </w:p>
    <w:p w14:paraId="4ADC427D" w14:textId="79E38067" w:rsidR="00E43192" w:rsidRDefault="00E43192" w:rsidP="005E6981">
      <w:pPr>
        <w:pStyle w:val="BodyText"/>
      </w:pPr>
      <w:r w:rsidRPr="00E43192">
        <w:t xml:space="preserve">Han is a certified auditor who has experience auditing for ISO, SOC, and </w:t>
      </w:r>
      <w:proofErr w:type="spellStart"/>
      <w:r w:rsidRPr="00E43192">
        <w:t>H</w:t>
      </w:r>
      <w:r>
        <w:t>iTrust</w:t>
      </w:r>
      <w:proofErr w:type="spellEnd"/>
      <w:r>
        <w:t xml:space="preserve">. He was hired to review </w:t>
      </w:r>
      <w:proofErr w:type="spellStart"/>
      <w:r>
        <w:t>C</w:t>
      </w:r>
      <w:r w:rsidRPr="00E43192">
        <w:t>ontosoclinc’s</w:t>
      </w:r>
      <w:proofErr w:type="spellEnd"/>
      <w:r w:rsidRPr="00E43192">
        <w:t xml:space="preserve"> network. Han wi</w:t>
      </w:r>
      <w:r>
        <w:t xml:space="preserve">ll interview the staff and work with them to ensure that the blueprint and LOS solution meet </w:t>
      </w:r>
      <w:proofErr w:type="spellStart"/>
      <w:r>
        <w:t>HiTrust</w:t>
      </w:r>
      <w:proofErr w:type="spellEnd"/>
      <w:r>
        <w:t xml:space="preserve"> and HIPAA business associate agreement (BAA) requirements.</w:t>
      </w:r>
    </w:p>
    <w:p w14:paraId="6E18E1B3" w14:textId="210771A7" w:rsidR="002D7FD7" w:rsidRDefault="00313F37" w:rsidP="001C2D2B">
      <w:pPr>
        <w:pStyle w:val="Heading1"/>
      </w:pPr>
      <w:r>
        <w:t xml:space="preserve">Operations and </w:t>
      </w:r>
      <w:r w:rsidR="007E007F">
        <w:t>s</w:t>
      </w:r>
      <w:r w:rsidR="001C2D2B">
        <w:t>ecurity</w:t>
      </w:r>
      <w:r w:rsidR="007E007F">
        <w:t xml:space="preserve"> c</w:t>
      </w:r>
      <w:r>
        <w:t>onfiguration</w:t>
      </w:r>
    </w:p>
    <w:p w14:paraId="359FC8DE" w14:textId="01E35E58" w:rsidR="007E007F" w:rsidRDefault="007E007F" w:rsidP="007E007F">
      <w:pPr>
        <w:pStyle w:val="BodyText"/>
      </w:pPr>
      <w:r>
        <w:t>This section details the default configurations and security measures built into the Azure Blueprint for Healthcare.</w:t>
      </w:r>
    </w:p>
    <w:p w14:paraId="0AA6F6DE" w14:textId="59715A42" w:rsidR="007E007F" w:rsidRDefault="00265035" w:rsidP="00780A3E">
      <w:pPr>
        <w:pStyle w:val="Heading2"/>
      </w:pPr>
      <w:r>
        <w:t xml:space="preserve">Azure </w:t>
      </w:r>
      <w:r w:rsidR="00780A3E">
        <w:t xml:space="preserve">Active Directory and role-based access </w:t>
      </w:r>
      <w:r>
        <w:t>control</w:t>
      </w:r>
      <w:r w:rsidR="00780A3E">
        <w:t xml:space="preserve"> (RBAC)</w:t>
      </w:r>
    </w:p>
    <w:p w14:paraId="33E73C42" w14:textId="63B17D14" w:rsidR="001E4838" w:rsidRPr="001E4838" w:rsidRDefault="001E4838" w:rsidP="001E4838">
      <w:pPr>
        <w:pStyle w:val="BodyText"/>
      </w:pPr>
      <w:r>
        <w:rPr>
          <w:b/>
        </w:rPr>
        <w:t>Authentication:</w:t>
      </w:r>
    </w:p>
    <w:p w14:paraId="757F5711" w14:textId="7EFBD393" w:rsidR="00265035" w:rsidRDefault="00A46357" w:rsidP="00265035">
      <w:pPr>
        <w:pStyle w:val="BodyText"/>
        <w:numPr>
          <w:ilvl w:val="0"/>
          <w:numId w:val="27"/>
        </w:numPr>
      </w:pPr>
      <w:hyperlink r:id="rId21" w:history="1">
        <w:r w:rsidR="00265035">
          <w:rPr>
            <w:rStyle w:val="Hyperlink"/>
          </w:rPr>
          <w:t>Azure Active Directory (Azure AD)</w:t>
        </w:r>
      </w:hyperlink>
      <w:r w:rsidR="00265035">
        <w:t xml:space="preserve"> is the Microsoft's multi-tenant cloud-based directory and identity management service. All users for the solution were created in Azure Active Directory, including users accessing the SQL Database. </w:t>
      </w:r>
    </w:p>
    <w:p w14:paraId="313C3072" w14:textId="4D241252" w:rsidR="00265035" w:rsidRDefault="00265035" w:rsidP="00265035">
      <w:pPr>
        <w:pStyle w:val="BodyText"/>
        <w:numPr>
          <w:ilvl w:val="0"/>
          <w:numId w:val="22"/>
        </w:numPr>
      </w:pPr>
      <w:r>
        <w:t xml:space="preserve">Authentication to the application is performed using Azure AD. For more information, see </w:t>
      </w:r>
      <w:hyperlink r:id="rId22" w:history="1">
        <w:r>
          <w:rPr>
            <w:rStyle w:val="Hyperlink"/>
          </w:rPr>
          <w:t>Integrating applications with Azure Active Directory</w:t>
        </w:r>
      </w:hyperlink>
      <w:r>
        <w:t xml:space="preserve">. </w:t>
      </w:r>
    </w:p>
    <w:p w14:paraId="6D1B5642" w14:textId="6156B082" w:rsidR="00265035" w:rsidRDefault="00A46357" w:rsidP="00265035">
      <w:pPr>
        <w:pStyle w:val="BodyText"/>
        <w:numPr>
          <w:ilvl w:val="0"/>
          <w:numId w:val="22"/>
        </w:numPr>
      </w:pPr>
      <w:hyperlink r:id="rId23" w:history="1">
        <w:r w:rsidR="00265035">
          <w:rPr>
            <w:rStyle w:val="Hyperlink"/>
          </w:rPr>
          <w:t>Azure Active Directory Identity Protection</w:t>
        </w:r>
      </w:hyperlink>
      <w:r w:rsidR="00265035">
        <w:t xml:space="preserve"> detects potential vulnerabilities affecting your organization’s identities, configures automated responses to detected suspicious actions related to your organization’s identities, and investigates suspicious incidents and takes appropriate action to resolve them. </w:t>
      </w:r>
    </w:p>
    <w:p w14:paraId="5C8ED6E6" w14:textId="3AC2E3C6" w:rsidR="001E4838" w:rsidRDefault="00A46357" w:rsidP="00265035">
      <w:pPr>
        <w:pStyle w:val="BodyText"/>
        <w:numPr>
          <w:ilvl w:val="0"/>
          <w:numId w:val="22"/>
        </w:numPr>
      </w:pPr>
      <w:hyperlink r:id="rId24" w:history="1">
        <w:r w:rsidR="00265035">
          <w:rPr>
            <w:rStyle w:val="Hyperlink"/>
          </w:rPr>
          <w:t>Azure Role-based Access Control (RBAC)</w:t>
        </w:r>
      </w:hyperlink>
      <w:r w:rsidR="00265035">
        <w:t xml:space="preserve"> enables precisely focused access management for Azure. Subscription access is limited to the subscription administrator, and </w:t>
      </w:r>
      <w:commentRangeStart w:id="17"/>
      <w:r w:rsidR="00265035">
        <w:t xml:space="preserve">Azure Key Vault access is </w:t>
      </w:r>
      <w:del w:id="18" w:author="Paul Henry" w:date="2017-12-21T09:13:00Z">
        <w:r w:rsidR="00265035" w:rsidDel="00293607">
          <w:delText>restricted to all users</w:delText>
        </w:r>
        <w:commentRangeEnd w:id="17"/>
        <w:r w:rsidR="00703631" w:rsidDel="00293607">
          <w:rPr>
            <w:rStyle w:val="CommentReference"/>
          </w:rPr>
          <w:commentReference w:id="17"/>
        </w:r>
      </w:del>
      <w:ins w:id="19" w:author="Paul Henry" w:date="2017-12-21T09:13:00Z">
        <w:r w:rsidR="00293607">
          <w:t>limited to the site administrator</w:t>
        </w:r>
      </w:ins>
      <w:r w:rsidR="00265035">
        <w:t xml:space="preserve">. </w:t>
      </w:r>
      <w:r w:rsidR="001E4838">
        <w:t xml:space="preserve">Strong passwords (12 characters minimum with at least one </w:t>
      </w:r>
      <w:commentRangeStart w:id="20"/>
      <w:r w:rsidR="001E4838">
        <w:t>letter</w:t>
      </w:r>
      <w:commentRangeEnd w:id="20"/>
      <w:r w:rsidR="001E4838">
        <w:rPr>
          <w:rStyle w:val="CommentReference"/>
        </w:rPr>
        <w:commentReference w:id="20"/>
      </w:r>
      <w:r w:rsidR="001E4838">
        <w:t>, number, and special character) are required.</w:t>
      </w:r>
    </w:p>
    <w:p w14:paraId="627E275B" w14:textId="77B12689" w:rsidR="001E4838" w:rsidRDefault="001E4838" w:rsidP="001E4838">
      <w:pPr>
        <w:pStyle w:val="BodyText"/>
        <w:numPr>
          <w:ilvl w:val="0"/>
          <w:numId w:val="22"/>
        </w:numPr>
      </w:pPr>
      <w:r>
        <w:t xml:space="preserve">Multi-factor authentication is supported if the </w:t>
      </w:r>
      <w:r w:rsidRPr="001E4838">
        <w:rPr>
          <w:rStyle w:val="Code"/>
        </w:rPr>
        <w:t>-</w:t>
      </w:r>
      <w:proofErr w:type="spellStart"/>
      <w:r w:rsidRPr="001E4838">
        <w:rPr>
          <w:rStyle w:val="Code"/>
        </w:rPr>
        <w:t>enableMFA</w:t>
      </w:r>
      <w:proofErr w:type="spellEnd"/>
      <w:r>
        <w:t xml:space="preserve"> switch is set during deployment.</w:t>
      </w:r>
    </w:p>
    <w:p w14:paraId="622044E3" w14:textId="32826F96" w:rsidR="006A761D" w:rsidRDefault="006A761D" w:rsidP="001E4838">
      <w:pPr>
        <w:pStyle w:val="BodyText"/>
        <w:numPr>
          <w:ilvl w:val="0"/>
          <w:numId w:val="22"/>
        </w:numPr>
      </w:pPr>
      <w:r>
        <w:t xml:space="preserve">Passwords expire after 60 days if the </w:t>
      </w:r>
      <w:r w:rsidRPr="006A761D">
        <w:rPr>
          <w:rStyle w:val="Code"/>
        </w:rPr>
        <w:t>-</w:t>
      </w:r>
      <w:proofErr w:type="spellStart"/>
      <w:r w:rsidRPr="006A761D">
        <w:rPr>
          <w:rStyle w:val="Code"/>
        </w:rPr>
        <w:t>enableADDomainPasswordPolicy</w:t>
      </w:r>
      <w:proofErr w:type="spellEnd"/>
      <w:r>
        <w:t xml:space="preserve"> switch is set during deployment.</w:t>
      </w:r>
    </w:p>
    <w:p w14:paraId="5D538FFA" w14:textId="6D87320D" w:rsidR="001E4838" w:rsidRDefault="001E4838" w:rsidP="001E4838">
      <w:pPr>
        <w:pStyle w:val="BodyText"/>
        <w:rPr>
          <w:b/>
        </w:rPr>
      </w:pPr>
      <w:r>
        <w:rPr>
          <w:b/>
        </w:rPr>
        <w:t>Roles:</w:t>
      </w:r>
    </w:p>
    <w:p w14:paraId="76980FA9" w14:textId="3184ED62" w:rsidR="001E4838" w:rsidRDefault="001E4838" w:rsidP="001E4838">
      <w:pPr>
        <w:pStyle w:val="BodyText"/>
        <w:numPr>
          <w:ilvl w:val="0"/>
          <w:numId w:val="23"/>
        </w:numPr>
      </w:pPr>
      <w:r>
        <w:t xml:space="preserve">The solution makes use of </w:t>
      </w:r>
      <w:hyperlink r:id="rId25" w:history="1">
        <w:r w:rsidRPr="001E4838">
          <w:rPr>
            <w:rStyle w:val="Hyperlink"/>
          </w:rPr>
          <w:t>built-in roles</w:t>
        </w:r>
      </w:hyperlink>
      <w:r>
        <w:t xml:space="preserve"> to manage access to resources.</w:t>
      </w:r>
    </w:p>
    <w:p w14:paraId="5393A669" w14:textId="4DC0AC34" w:rsidR="001E4838" w:rsidRDefault="001E4838" w:rsidP="001E4838">
      <w:pPr>
        <w:pStyle w:val="BodyText"/>
        <w:numPr>
          <w:ilvl w:val="0"/>
          <w:numId w:val="23"/>
        </w:numPr>
      </w:pPr>
      <w:r>
        <w:t xml:space="preserve">All users are </w:t>
      </w:r>
      <w:r w:rsidR="00172EF4">
        <w:t>assigned specific built-in roles by default.</w:t>
      </w:r>
    </w:p>
    <w:p w14:paraId="739B33B9" w14:textId="5F19C46D" w:rsidR="00172EF4" w:rsidRPr="00172EF4" w:rsidDel="00F97F85" w:rsidRDefault="00172EF4" w:rsidP="001E4838">
      <w:pPr>
        <w:pStyle w:val="BodyText"/>
        <w:numPr>
          <w:ilvl w:val="0"/>
          <w:numId w:val="23"/>
        </w:numPr>
        <w:rPr>
          <w:del w:id="21" w:author="Paul Henry" w:date="2017-12-21T09:05:00Z"/>
          <w:highlight w:val="yellow"/>
        </w:rPr>
      </w:pPr>
      <w:commentRangeStart w:id="22"/>
      <w:del w:id="23" w:author="Paul Henry" w:date="2017-12-21T09:05:00Z">
        <w:r w:rsidRPr="00172EF4" w:rsidDel="00F97F85">
          <w:rPr>
            <w:highlight w:val="yellow"/>
          </w:rPr>
          <w:delText>Custom roles for solution actors?</w:delText>
        </w:r>
        <w:commentRangeEnd w:id="22"/>
        <w:r w:rsidR="00703631" w:rsidDel="00F97F85">
          <w:rPr>
            <w:rStyle w:val="CommentReference"/>
          </w:rPr>
          <w:commentReference w:id="22"/>
        </w:r>
      </w:del>
    </w:p>
    <w:p w14:paraId="694E4603" w14:textId="21953E6F" w:rsidR="00172EF4" w:rsidDel="00F97F85" w:rsidRDefault="006A761D" w:rsidP="00172EF4">
      <w:pPr>
        <w:pStyle w:val="BodyText"/>
        <w:rPr>
          <w:del w:id="24" w:author="Paul Henry" w:date="2017-12-21T09:05:00Z"/>
        </w:rPr>
      </w:pPr>
      <w:commentRangeStart w:id="25"/>
      <w:del w:id="26" w:author="Paul Henry" w:date="2017-12-21T09:05:00Z">
        <w:r w:rsidRPr="006A761D" w:rsidDel="00F97F85">
          <w:rPr>
            <w:b/>
            <w:highlight w:val="yellow"/>
          </w:rPr>
          <w:delText>NSG?</w:delText>
        </w:r>
        <w:commentRangeEnd w:id="25"/>
        <w:r w:rsidR="00703631" w:rsidDel="00F97F85">
          <w:rPr>
            <w:rStyle w:val="CommentReference"/>
          </w:rPr>
          <w:commentReference w:id="25"/>
        </w:r>
      </w:del>
    </w:p>
    <w:p w14:paraId="77A44DB3" w14:textId="6CEA35D3" w:rsidR="00780A3E" w:rsidRDefault="00EA719D" w:rsidP="00EA719D">
      <w:pPr>
        <w:pStyle w:val="Heading2"/>
      </w:pPr>
      <w:commentRangeStart w:id="27"/>
      <w:r>
        <w:t>Event</w:t>
      </w:r>
      <w:r w:rsidR="00594DB1">
        <w:t xml:space="preserve"> </w:t>
      </w:r>
      <w:r>
        <w:t>Grid</w:t>
      </w:r>
      <w:commentRangeEnd w:id="27"/>
      <w:r w:rsidR="004645E7">
        <w:rPr>
          <w:rStyle w:val="CommentReference"/>
          <w:rFonts w:asciiTheme="minorHAnsi" w:eastAsiaTheme="minorHAnsi" w:hAnsiTheme="minorHAnsi" w:cstheme="minorBidi"/>
          <w:color w:val="auto"/>
        </w:rPr>
        <w:commentReference w:id="27"/>
      </w:r>
    </w:p>
    <w:p w14:paraId="701FD55D" w14:textId="13E4D2FC" w:rsidR="00594DB1" w:rsidRDefault="00594DB1" w:rsidP="00594DB1">
      <w:pPr>
        <w:pStyle w:val="BodyText"/>
      </w:pPr>
      <w:r>
        <w:t>The solution supports Azure Event Grid, a single service for managing routing of all events from any source to any destination, providing:</w:t>
      </w:r>
    </w:p>
    <w:p w14:paraId="4C7EC944" w14:textId="5F20D387" w:rsidR="00594DB1" w:rsidRDefault="00A46357" w:rsidP="00594DB1">
      <w:pPr>
        <w:pStyle w:val="BodyText"/>
        <w:numPr>
          <w:ilvl w:val="0"/>
          <w:numId w:val="25"/>
        </w:numPr>
      </w:pPr>
      <w:hyperlink r:id="rId26" w:history="1">
        <w:r w:rsidR="00594DB1" w:rsidRPr="00594DB1">
          <w:rPr>
            <w:rStyle w:val="Hyperlink"/>
          </w:rPr>
          <w:t>Security and authentication</w:t>
        </w:r>
      </w:hyperlink>
    </w:p>
    <w:p w14:paraId="56E43CB5" w14:textId="2D12E6AE" w:rsidR="00594DB1" w:rsidRDefault="00A46357" w:rsidP="00594DB1">
      <w:pPr>
        <w:pStyle w:val="BodyText"/>
        <w:numPr>
          <w:ilvl w:val="0"/>
          <w:numId w:val="25"/>
        </w:numPr>
      </w:pPr>
      <w:hyperlink r:id="rId27" w:anchor="management-access-control" w:history="1">
        <w:r w:rsidR="00594DB1" w:rsidRPr="000D0D2A">
          <w:rPr>
            <w:rStyle w:val="Hyperlink"/>
          </w:rPr>
          <w:t>Role-based access control</w:t>
        </w:r>
      </w:hyperlink>
      <w:r w:rsidR="000D0D2A">
        <w:t xml:space="preserve"> for various management operations such as listing event subscriptions, creating new ones, and generating keys</w:t>
      </w:r>
    </w:p>
    <w:p w14:paraId="3A75F639" w14:textId="34A9F7D6" w:rsidR="00594DB1" w:rsidRPr="00594DB1" w:rsidRDefault="00594DB1" w:rsidP="00594DB1">
      <w:pPr>
        <w:pStyle w:val="BodyText"/>
        <w:numPr>
          <w:ilvl w:val="0"/>
          <w:numId w:val="25"/>
        </w:numPr>
      </w:pPr>
      <w:r>
        <w:t>Auditing</w:t>
      </w:r>
    </w:p>
    <w:p w14:paraId="447BD906" w14:textId="53E94916" w:rsidR="00EA719D" w:rsidRDefault="00EA719D" w:rsidP="00EA719D">
      <w:pPr>
        <w:pStyle w:val="Heading2"/>
      </w:pPr>
      <w:r>
        <w:t xml:space="preserve">SQL </w:t>
      </w:r>
      <w:r w:rsidR="00E877E5">
        <w:t>Database</w:t>
      </w:r>
      <w:r>
        <w:t xml:space="preserve"> and Server</w:t>
      </w:r>
    </w:p>
    <w:p w14:paraId="2F61C647" w14:textId="2CDEFB44" w:rsidR="000D0D2A" w:rsidRDefault="00A46357" w:rsidP="000D0D2A">
      <w:pPr>
        <w:pStyle w:val="BodyText"/>
        <w:numPr>
          <w:ilvl w:val="0"/>
          <w:numId w:val="26"/>
        </w:numPr>
      </w:pPr>
      <w:hyperlink r:id="rId28" w:history="1">
        <w:r w:rsidR="001364DD" w:rsidRPr="001364DD">
          <w:rPr>
            <w:rStyle w:val="Hyperlink"/>
          </w:rPr>
          <w:t>Transparent Data Encryption (TDE)</w:t>
        </w:r>
      </w:hyperlink>
      <w:r w:rsidR="001364DD">
        <w:t xml:space="preserve"> provides real-time encryption and decryption of data stored in the Azure SQL Database, using a key stored in Azure Key Vault.</w:t>
      </w:r>
    </w:p>
    <w:p w14:paraId="015A276A" w14:textId="6529BF7C" w:rsidR="001364DD" w:rsidRDefault="00A46357" w:rsidP="001364DD">
      <w:pPr>
        <w:pStyle w:val="BodyText"/>
        <w:numPr>
          <w:ilvl w:val="0"/>
          <w:numId w:val="26"/>
        </w:numPr>
      </w:pPr>
      <w:hyperlink r:id="rId29" w:history="1">
        <w:r w:rsidR="001364DD" w:rsidRPr="001364DD">
          <w:rPr>
            <w:rStyle w:val="Hyperlink"/>
          </w:rPr>
          <w:t>SQL Vulnerability Assessment</w:t>
        </w:r>
      </w:hyperlink>
      <w:r w:rsidR="001364DD">
        <w:t xml:space="preserve"> </w:t>
      </w:r>
      <w:r w:rsidR="001364DD" w:rsidRPr="001364DD">
        <w:t>is an easy to configure tool that can discover, track, and remediate potential database vulnerabilities</w:t>
      </w:r>
      <w:r w:rsidR="001364DD">
        <w:t>.</w:t>
      </w:r>
    </w:p>
    <w:p w14:paraId="0DA3DE2D" w14:textId="177F8413" w:rsidR="001364DD" w:rsidRDefault="00A46357" w:rsidP="001364DD">
      <w:pPr>
        <w:pStyle w:val="BodyText"/>
        <w:numPr>
          <w:ilvl w:val="0"/>
          <w:numId w:val="26"/>
        </w:numPr>
      </w:pPr>
      <w:hyperlink r:id="rId30" w:history="1">
        <w:r w:rsidR="001364DD" w:rsidRPr="001364DD">
          <w:rPr>
            <w:rStyle w:val="Hyperlink"/>
          </w:rPr>
          <w:t>SQL Database Threat Detection</w:t>
        </w:r>
      </w:hyperlink>
      <w:r w:rsidR="001364DD">
        <w:t xml:space="preserve"> is enabled.</w:t>
      </w:r>
    </w:p>
    <w:p w14:paraId="11FA912A" w14:textId="2607DB6D" w:rsidR="001364DD" w:rsidRDefault="00A46357" w:rsidP="001364DD">
      <w:pPr>
        <w:pStyle w:val="BodyText"/>
        <w:numPr>
          <w:ilvl w:val="0"/>
          <w:numId w:val="26"/>
        </w:numPr>
      </w:pPr>
      <w:hyperlink r:id="rId31" w:history="1">
        <w:r w:rsidR="00E877E5" w:rsidRPr="00E877E5">
          <w:rPr>
            <w:rStyle w:val="Hyperlink"/>
          </w:rPr>
          <w:t>SQL Database Auditing</w:t>
        </w:r>
      </w:hyperlink>
      <w:r w:rsidR="00E877E5">
        <w:t xml:space="preserve"> is enabled.</w:t>
      </w:r>
    </w:p>
    <w:p w14:paraId="1679B500" w14:textId="178B9014" w:rsidR="00E877E5" w:rsidRDefault="00A46357" w:rsidP="001364DD">
      <w:pPr>
        <w:pStyle w:val="BodyText"/>
        <w:numPr>
          <w:ilvl w:val="0"/>
          <w:numId w:val="26"/>
        </w:numPr>
      </w:pPr>
      <w:hyperlink r:id="rId32" w:history="1">
        <w:r w:rsidR="00E877E5" w:rsidRPr="00E877E5">
          <w:rPr>
            <w:rStyle w:val="Hyperlink"/>
          </w:rPr>
          <w:t>SQL Database metrics and diagnostics logging</w:t>
        </w:r>
      </w:hyperlink>
      <w:r w:rsidR="00E877E5">
        <w:t xml:space="preserve"> is enabled.</w:t>
      </w:r>
    </w:p>
    <w:p w14:paraId="6022FDCB" w14:textId="3ECB534C" w:rsidR="00E877E5" w:rsidRDefault="00A46357" w:rsidP="001364DD">
      <w:pPr>
        <w:pStyle w:val="BodyText"/>
        <w:numPr>
          <w:ilvl w:val="0"/>
          <w:numId w:val="26"/>
        </w:numPr>
      </w:pPr>
      <w:hyperlink r:id="rId33" w:history="1">
        <w:r w:rsidR="00E877E5" w:rsidRPr="00E877E5">
          <w:rPr>
            <w:rStyle w:val="Hyperlink"/>
          </w:rPr>
          <w:t>Server- and database-level firewall rules</w:t>
        </w:r>
      </w:hyperlink>
      <w:r w:rsidR="00E877E5">
        <w:t xml:space="preserve"> have been </w:t>
      </w:r>
      <w:r w:rsidR="00E877E5" w:rsidRPr="00E425FD">
        <w:rPr>
          <w:highlight w:val="yellow"/>
        </w:rPr>
        <w:t>tightened</w:t>
      </w:r>
      <w:r w:rsidR="00E877E5">
        <w:t xml:space="preserve">. </w:t>
      </w:r>
    </w:p>
    <w:p w14:paraId="194762CD" w14:textId="0FDF07FB" w:rsidR="00E877E5" w:rsidRDefault="00A46357" w:rsidP="001364DD">
      <w:pPr>
        <w:pStyle w:val="BodyText"/>
        <w:numPr>
          <w:ilvl w:val="0"/>
          <w:numId w:val="26"/>
        </w:numPr>
      </w:pPr>
      <w:hyperlink r:id="rId34" w:history="1">
        <w:r w:rsidR="00E425FD">
          <w:rPr>
            <w:rStyle w:val="Hyperlink"/>
          </w:rPr>
          <w:t>A</w:t>
        </w:r>
        <w:r w:rsidR="00E877E5" w:rsidRPr="00E877E5">
          <w:rPr>
            <w:rStyle w:val="Hyperlink"/>
          </w:rPr>
          <w:t>lways</w:t>
        </w:r>
        <w:r w:rsidR="00E425FD">
          <w:rPr>
            <w:rStyle w:val="Hyperlink"/>
          </w:rPr>
          <w:t xml:space="preserve"> E</w:t>
        </w:r>
        <w:r w:rsidR="00E877E5" w:rsidRPr="00E877E5">
          <w:rPr>
            <w:rStyle w:val="Hyperlink"/>
          </w:rPr>
          <w:t>ncrypte</w:t>
        </w:r>
        <w:r w:rsidR="00E425FD">
          <w:rPr>
            <w:rStyle w:val="Hyperlink"/>
          </w:rPr>
          <w:t>d columns</w:t>
        </w:r>
      </w:hyperlink>
      <w:r w:rsidR="00E877E5">
        <w:t xml:space="preserve"> </w:t>
      </w:r>
      <w:r w:rsidR="00E425FD">
        <w:t>are used to protect patient first, middle, and last names.</w:t>
      </w:r>
      <w:r w:rsidR="00265035" w:rsidRPr="00265035">
        <w:t xml:space="preserve"> </w:t>
      </w:r>
      <w:r w:rsidR="00265035">
        <w:t xml:space="preserve">Additionally, the database column encryption also uses Azure AD to authenticate the application to Azure SQL Database. </w:t>
      </w:r>
    </w:p>
    <w:p w14:paraId="36D5247B" w14:textId="5F6B4369" w:rsidR="00E877E5" w:rsidRDefault="00E877E5" w:rsidP="001364DD">
      <w:pPr>
        <w:pStyle w:val="BodyText"/>
        <w:numPr>
          <w:ilvl w:val="0"/>
          <w:numId w:val="26"/>
        </w:numPr>
      </w:pPr>
      <w:r>
        <w:t>Access to SQL Database and SQL Server is configured according to the principle of least privilege.</w:t>
      </w:r>
    </w:p>
    <w:p w14:paraId="3105F66D" w14:textId="4D3CB4A6" w:rsidR="00E877E5" w:rsidRPr="00A86230" w:rsidDel="00F97F85" w:rsidRDefault="00A86230" w:rsidP="001364DD">
      <w:pPr>
        <w:pStyle w:val="BodyText"/>
        <w:numPr>
          <w:ilvl w:val="0"/>
          <w:numId w:val="26"/>
        </w:numPr>
        <w:rPr>
          <w:del w:id="28" w:author="Paul Henry" w:date="2017-12-21T09:06:00Z"/>
          <w:highlight w:val="yellow"/>
        </w:rPr>
      </w:pPr>
      <w:commentRangeStart w:id="29"/>
      <w:del w:id="30" w:author="Paul Henry" w:date="2017-12-21T09:06:00Z">
        <w:r w:rsidRPr="00A86230" w:rsidDel="00F97F85">
          <w:rPr>
            <w:highlight w:val="yellow"/>
          </w:rPr>
          <w:delText>Client-side encryption should be used where appropriate.</w:delText>
        </w:r>
        <w:commentRangeEnd w:id="29"/>
        <w:r w:rsidR="00703631" w:rsidDel="00F97F85">
          <w:rPr>
            <w:rStyle w:val="CommentReference"/>
          </w:rPr>
          <w:commentReference w:id="29"/>
        </w:r>
      </w:del>
    </w:p>
    <w:p w14:paraId="56241DFE" w14:textId="18D97128" w:rsidR="00A86230" w:rsidRPr="000D0D2A" w:rsidRDefault="00265035" w:rsidP="001364DD">
      <w:pPr>
        <w:pStyle w:val="BodyText"/>
        <w:numPr>
          <w:ilvl w:val="0"/>
          <w:numId w:val="26"/>
        </w:numPr>
      </w:pPr>
      <w:r>
        <w:t>Only required IP addresses are allowed access through the SQL firewall.</w:t>
      </w:r>
    </w:p>
    <w:p w14:paraId="515D8B98" w14:textId="235651C3" w:rsidR="00EA719D" w:rsidRDefault="00EA719D" w:rsidP="00EA719D">
      <w:pPr>
        <w:pStyle w:val="Heading2"/>
      </w:pPr>
      <w:r>
        <w:t>Storage accounts</w:t>
      </w:r>
    </w:p>
    <w:p w14:paraId="418B5D83" w14:textId="2A7D684C" w:rsidR="007A14C6" w:rsidRDefault="00A46357" w:rsidP="007A14C6">
      <w:pPr>
        <w:pStyle w:val="BodyText"/>
        <w:numPr>
          <w:ilvl w:val="0"/>
          <w:numId w:val="32"/>
        </w:numPr>
      </w:pPr>
      <w:hyperlink r:id="rId35" w:history="1">
        <w:r w:rsidR="007A14C6" w:rsidRPr="007A14C6">
          <w:rPr>
            <w:rStyle w:val="Hyperlink"/>
          </w:rPr>
          <w:t>Data in motion is transferred using TLS/SS</w:t>
        </w:r>
        <w:r w:rsidR="007A14C6">
          <w:rPr>
            <w:rStyle w:val="Hyperlink"/>
          </w:rPr>
          <w:t>L only</w:t>
        </w:r>
      </w:hyperlink>
      <w:r w:rsidR="007A14C6">
        <w:t>.</w:t>
      </w:r>
    </w:p>
    <w:commentRangeStart w:id="31"/>
    <w:p w14:paraId="2816E42F" w14:textId="744820B9" w:rsidR="007A14C6" w:rsidDel="00F97F85" w:rsidRDefault="000642AB" w:rsidP="007A14C6">
      <w:pPr>
        <w:pStyle w:val="BodyText"/>
        <w:numPr>
          <w:ilvl w:val="0"/>
          <w:numId w:val="32"/>
        </w:numPr>
        <w:rPr>
          <w:del w:id="32" w:author="Paul Henry" w:date="2017-12-21T09:06:00Z"/>
        </w:rPr>
      </w:pPr>
      <w:del w:id="33" w:author="Paul Henry" w:date="2017-12-21T09:06:00Z">
        <w:r w:rsidDel="00F97F85">
          <w:fldChar w:fldCharType="begin"/>
        </w:r>
        <w:r w:rsidDel="00F97F85">
          <w:delInstrText xml:space="preserve"> HYPERLINK "https://docs.microsoft.com/en-us/azure/storage/common/storage-service-encryption-customer-managed-keys?toc=%2Fazure%2Fstorage%2Fblobs%2Ftoc.json" </w:delInstrText>
        </w:r>
        <w:r w:rsidDel="00F97F85">
          <w:fldChar w:fldCharType="separate"/>
        </w:r>
        <w:r w:rsidR="007A14C6" w:rsidRPr="007A14C6" w:rsidDel="00F97F85">
          <w:rPr>
            <w:rStyle w:val="Hyperlink"/>
          </w:rPr>
          <w:delText>Customer managed keys</w:delText>
        </w:r>
        <w:r w:rsidDel="00F97F85">
          <w:rPr>
            <w:rStyle w:val="Hyperlink"/>
          </w:rPr>
          <w:fldChar w:fldCharType="end"/>
        </w:r>
        <w:r w:rsidR="007A14C6" w:rsidDel="00F97F85">
          <w:delText xml:space="preserve"> provide encryption for data at rest.</w:delText>
        </w:r>
        <w:commentRangeEnd w:id="31"/>
        <w:r w:rsidR="00703631" w:rsidDel="00F97F85">
          <w:rPr>
            <w:rStyle w:val="CommentReference"/>
          </w:rPr>
          <w:commentReference w:id="31"/>
        </w:r>
      </w:del>
    </w:p>
    <w:p w14:paraId="56119098" w14:textId="36244F58" w:rsidR="007A14C6" w:rsidRDefault="007A14C6" w:rsidP="007A14C6">
      <w:pPr>
        <w:pStyle w:val="BodyText"/>
        <w:numPr>
          <w:ilvl w:val="0"/>
          <w:numId w:val="32"/>
        </w:numPr>
      </w:pPr>
      <w:r>
        <w:t>Anonymous access is not allowed for containers.</w:t>
      </w:r>
    </w:p>
    <w:p w14:paraId="2A04AAC0" w14:textId="5015BCE4" w:rsidR="007A14C6" w:rsidRDefault="007A14C6" w:rsidP="007A14C6">
      <w:pPr>
        <w:pStyle w:val="BodyText"/>
        <w:numPr>
          <w:ilvl w:val="0"/>
          <w:numId w:val="32"/>
        </w:numPr>
      </w:pPr>
      <w:r>
        <w:t>Alert rules are configured for tracking anonymous activity.</w:t>
      </w:r>
    </w:p>
    <w:p w14:paraId="6CFC5503" w14:textId="094BB176" w:rsidR="007A14C6" w:rsidRDefault="007A14C6" w:rsidP="007A14C6">
      <w:pPr>
        <w:pStyle w:val="BodyText"/>
        <w:numPr>
          <w:ilvl w:val="0"/>
          <w:numId w:val="32"/>
        </w:numPr>
      </w:pPr>
      <w:r>
        <w:t>HTTPS is required for accessing storage account resources.</w:t>
      </w:r>
    </w:p>
    <w:p w14:paraId="37E3C17A" w14:textId="4EED60B5" w:rsidR="007A14C6" w:rsidRDefault="007A14C6" w:rsidP="007A14C6">
      <w:pPr>
        <w:pStyle w:val="BodyText"/>
        <w:numPr>
          <w:ilvl w:val="0"/>
          <w:numId w:val="32"/>
        </w:numPr>
      </w:pPr>
      <w:r>
        <w:t>Authentication request data is logged and monitored.</w:t>
      </w:r>
    </w:p>
    <w:p w14:paraId="03A3E0DD" w14:textId="193A40B3" w:rsidR="007A14C6" w:rsidRPr="007A14C6" w:rsidRDefault="007A14C6" w:rsidP="007A14C6">
      <w:pPr>
        <w:pStyle w:val="BodyText"/>
        <w:numPr>
          <w:ilvl w:val="0"/>
          <w:numId w:val="32"/>
        </w:numPr>
      </w:pPr>
      <w:r>
        <w:t>Data in Blob storage is encrypted at rest.</w:t>
      </w:r>
    </w:p>
    <w:p w14:paraId="00E1DB0F" w14:textId="38FA8ECE" w:rsidR="00EA719D" w:rsidRDefault="00EA719D" w:rsidP="00EA719D">
      <w:pPr>
        <w:pStyle w:val="Heading2"/>
      </w:pPr>
      <w:r>
        <w:t>Machine Learning</w:t>
      </w:r>
    </w:p>
    <w:p w14:paraId="7F454A40" w14:textId="7517EFB3" w:rsidR="003E59FE" w:rsidRPr="003E59FE" w:rsidRDefault="00A46357" w:rsidP="003E59FE">
      <w:pPr>
        <w:pStyle w:val="BodyText"/>
        <w:numPr>
          <w:ilvl w:val="0"/>
          <w:numId w:val="29"/>
        </w:numPr>
      </w:pPr>
      <w:hyperlink r:id="rId36" w:history="1">
        <w:r w:rsidR="003E59FE" w:rsidRPr="003E59FE">
          <w:rPr>
            <w:rStyle w:val="Hyperlink"/>
          </w:rPr>
          <w:t>Logging is enabled</w:t>
        </w:r>
      </w:hyperlink>
      <w:r w:rsidR="003E59FE">
        <w:t xml:space="preserve"> for Machine Learning web services.</w:t>
      </w:r>
    </w:p>
    <w:p w14:paraId="29845519" w14:textId="419C00E8" w:rsidR="00EA719D" w:rsidRDefault="00EA719D" w:rsidP="00EA719D">
      <w:pPr>
        <w:pStyle w:val="Heading2"/>
      </w:pPr>
      <w:r w:rsidRPr="00764A2B">
        <w:rPr>
          <w:highlight w:val="yellow"/>
        </w:rPr>
        <w:t>Azure Security Center</w:t>
      </w:r>
    </w:p>
    <w:p w14:paraId="18DBA026" w14:textId="7D8F5F80" w:rsidR="00EA719D" w:rsidRDefault="00EA719D" w:rsidP="00EA719D">
      <w:pPr>
        <w:pStyle w:val="Heading2"/>
      </w:pPr>
      <w:r>
        <w:t>Data classification and FHIR</w:t>
      </w:r>
    </w:p>
    <w:p w14:paraId="7443F788" w14:textId="33F21DCC" w:rsidR="00443D0C" w:rsidRDefault="00443D0C" w:rsidP="003E59FE">
      <w:pPr>
        <w:pStyle w:val="BodyText"/>
      </w:pPr>
      <w:r>
        <w:t>All sensitive data in the solution is tagged as</w:t>
      </w:r>
      <w:r w:rsidR="00743DA0">
        <w:t xml:space="preserve"> electronic protected health information (ePHI), as</w:t>
      </w:r>
      <w:r>
        <w:t xml:space="preserve"> follows:</w:t>
      </w:r>
    </w:p>
    <w:p w14:paraId="392BF33B" w14:textId="3B754944" w:rsidR="00443D0C" w:rsidRDefault="00B564FD" w:rsidP="00B564FD">
      <w:pPr>
        <w:pStyle w:val="BodyText"/>
        <w:numPr>
          <w:ilvl w:val="0"/>
          <w:numId w:val="29"/>
        </w:numPr>
      </w:pPr>
      <w:proofErr w:type="spellStart"/>
      <w:r>
        <w:t>dataProfile</w:t>
      </w:r>
      <w:proofErr w:type="spellEnd"/>
      <w:r>
        <w:t xml:space="preserve"> =&gt; “ePHI”</w:t>
      </w:r>
    </w:p>
    <w:p w14:paraId="1D888175" w14:textId="18768149" w:rsidR="00B564FD" w:rsidRDefault="00B564FD" w:rsidP="00B564FD">
      <w:pPr>
        <w:pStyle w:val="BodyText"/>
        <w:numPr>
          <w:ilvl w:val="0"/>
          <w:numId w:val="29"/>
        </w:numPr>
      </w:pPr>
      <w:r>
        <w:t xml:space="preserve">owner =&gt; </w:t>
      </w:r>
      <w:r>
        <w:rPr>
          <w:i/>
        </w:rPr>
        <w:t>&lt;Side Admin UPN</w:t>
      </w:r>
      <w:r w:rsidR="00C546CE">
        <w:rPr>
          <w:i/>
        </w:rPr>
        <w:t>&gt;</w:t>
      </w:r>
    </w:p>
    <w:p w14:paraId="154A8040" w14:textId="1F2433AB" w:rsidR="00C546CE" w:rsidRDefault="00C546CE" w:rsidP="00B564FD">
      <w:pPr>
        <w:pStyle w:val="BodyText"/>
        <w:numPr>
          <w:ilvl w:val="0"/>
          <w:numId w:val="29"/>
        </w:numPr>
      </w:pPr>
      <w:r>
        <w:t>environment =&gt; “Pilot”</w:t>
      </w:r>
    </w:p>
    <w:p w14:paraId="4ADED786" w14:textId="3A2A6918" w:rsidR="00C546CE" w:rsidRDefault="00C546CE" w:rsidP="00B564FD">
      <w:pPr>
        <w:pStyle w:val="BodyText"/>
        <w:numPr>
          <w:ilvl w:val="0"/>
          <w:numId w:val="29"/>
        </w:numPr>
      </w:pPr>
      <w:r>
        <w:t>department =&gt; “Global Ecosystem”</w:t>
      </w:r>
    </w:p>
    <w:p w14:paraId="080E84C1" w14:textId="1462032E" w:rsidR="00C546CE" w:rsidRDefault="00C546CE" w:rsidP="00B564FD">
      <w:pPr>
        <w:pStyle w:val="BodyText"/>
        <w:numPr>
          <w:ilvl w:val="0"/>
          <w:numId w:val="29"/>
        </w:numPr>
      </w:pPr>
      <w:r>
        <w:lastRenderedPageBreak/>
        <w:t xml:space="preserve">tier =&gt; API | Application | </w:t>
      </w:r>
      <w:proofErr w:type="spellStart"/>
      <w:r>
        <w:t>DataStore</w:t>
      </w:r>
      <w:proofErr w:type="spellEnd"/>
      <w:r>
        <w:t xml:space="preserve"> | Operations</w:t>
      </w:r>
    </w:p>
    <w:p w14:paraId="004FAEDC" w14:textId="63943B24" w:rsidR="003E59FE" w:rsidRDefault="003E59FE" w:rsidP="003E59FE">
      <w:pPr>
        <w:pStyle w:val="BodyText"/>
      </w:pPr>
      <w:r>
        <w:t>The solution implements the following FHIR resources</w:t>
      </w:r>
      <w:r w:rsidR="00210478">
        <w:t xml:space="preserve"> for data ingestion and output</w:t>
      </w:r>
      <w:r>
        <w:t>:</w:t>
      </w:r>
    </w:p>
    <w:p w14:paraId="4217A755" w14:textId="29D212D0" w:rsidR="003E59FE" w:rsidRDefault="00A46357" w:rsidP="003E59FE">
      <w:pPr>
        <w:pStyle w:val="BodyText"/>
        <w:numPr>
          <w:ilvl w:val="0"/>
          <w:numId w:val="29"/>
        </w:numPr>
      </w:pPr>
      <w:hyperlink r:id="rId37" w:history="1">
        <w:r w:rsidR="003E59FE" w:rsidRPr="00C84B30">
          <w:rPr>
            <w:rStyle w:val="Hyperlink"/>
          </w:rPr>
          <w:t>Condition</w:t>
        </w:r>
      </w:hyperlink>
    </w:p>
    <w:p w14:paraId="590AAFA5" w14:textId="209A2324" w:rsidR="003E59FE" w:rsidRDefault="00A46357" w:rsidP="003E59FE">
      <w:pPr>
        <w:pStyle w:val="BodyText"/>
        <w:numPr>
          <w:ilvl w:val="0"/>
          <w:numId w:val="29"/>
        </w:numPr>
      </w:pPr>
      <w:hyperlink r:id="rId38" w:history="1">
        <w:r w:rsidR="003E59FE" w:rsidRPr="00C84B30">
          <w:rPr>
            <w:rStyle w:val="Hyperlink"/>
          </w:rPr>
          <w:t>Encounter</w:t>
        </w:r>
      </w:hyperlink>
    </w:p>
    <w:p w14:paraId="0AD18016" w14:textId="7B277580" w:rsidR="003E59FE" w:rsidRDefault="00A46357" w:rsidP="003E59FE">
      <w:pPr>
        <w:pStyle w:val="BodyText"/>
        <w:numPr>
          <w:ilvl w:val="0"/>
          <w:numId w:val="29"/>
        </w:numPr>
      </w:pPr>
      <w:hyperlink r:id="rId39" w:history="1">
        <w:r w:rsidR="003E59FE" w:rsidRPr="00C84B30">
          <w:rPr>
            <w:rStyle w:val="Hyperlink"/>
          </w:rPr>
          <w:t>Observation</w:t>
        </w:r>
      </w:hyperlink>
    </w:p>
    <w:p w14:paraId="0B8C9FB7" w14:textId="30512C76" w:rsidR="003E59FE" w:rsidRDefault="00A46357" w:rsidP="003E59FE">
      <w:pPr>
        <w:pStyle w:val="BodyText"/>
        <w:numPr>
          <w:ilvl w:val="0"/>
          <w:numId w:val="29"/>
        </w:numPr>
      </w:pPr>
      <w:hyperlink r:id="rId40" w:history="1">
        <w:r w:rsidR="003E59FE" w:rsidRPr="00C84B30">
          <w:rPr>
            <w:rStyle w:val="Hyperlink"/>
          </w:rPr>
          <w:t>Patient</w:t>
        </w:r>
      </w:hyperlink>
    </w:p>
    <w:p w14:paraId="3523842F" w14:textId="0F93001D" w:rsidR="00C84B30" w:rsidRPr="003E59FE" w:rsidRDefault="00C84B30" w:rsidP="00C84B30">
      <w:pPr>
        <w:pStyle w:val="BodyText"/>
      </w:pPr>
      <w:r>
        <w:t xml:space="preserve">Customers can </w:t>
      </w:r>
      <w:r w:rsidR="00214ADF">
        <w:t>extend the solution to</w:t>
      </w:r>
      <w:r>
        <w:t xml:space="preserve"> add support for additional resources</w:t>
      </w:r>
      <w:r w:rsidR="00214ADF">
        <w:t xml:space="preserve"> as needed.</w:t>
      </w:r>
    </w:p>
    <w:p w14:paraId="0BADB7F1" w14:textId="48ADBF4D" w:rsidR="00EA719D" w:rsidRDefault="00EA719D" w:rsidP="00EA719D">
      <w:pPr>
        <w:pStyle w:val="Heading2"/>
      </w:pPr>
      <w:r>
        <w:t>Azure Key Vault</w:t>
      </w:r>
    </w:p>
    <w:p w14:paraId="4C90C40A" w14:textId="675F13C3" w:rsidR="00210478" w:rsidRDefault="00210478" w:rsidP="00210478">
      <w:pPr>
        <w:pStyle w:val="BodyText"/>
        <w:numPr>
          <w:ilvl w:val="0"/>
          <w:numId w:val="30"/>
        </w:numPr>
      </w:pPr>
      <w:r>
        <w:t>Data stored in Key Vault includes:</w:t>
      </w:r>
    </w:p>
    <w:p w14:paraId="4586066B" w14:textId="3BAA1B3C" w:rsidR="00210478" w:rsidRDefault="00210478" w:rsidP="00210478">
      <w:pPr>
        <w:pStyle w:val="BodyText"/>
        <w:numPr>
          <w:ilvl w:val="1"/>
          <w:numId w:val="30"/>
        </w:numPr>
      </w:pPr>
      <w:r>
        <w:t>Application insight key</w:t>
      </w:r>
    </w:p>
    <w:p w14:paraId="07E393D5" w14:textId="6982822D" w:rsidR="00210478" w:rsidRDefault="00210478" w:rsidP="00210478">
      <w:pPr>
        <w:pStyle w:val="BodyText"/>
        <w:numPr>
          <w:ilvl w:val="1"/>
          <w:numId w:val="30"/>
        </w:numPr>
      </w:pPr>
      <w:r>
        <w:t>Patient Data Storage Access key</w:t>
      </w:r>
    </w:p>
    <w:p w14:paraId="4EC8E2F8" w14:textId="21D962B8" w:rsidR="00210478" w:rsidRDefault="00210478" w:rsidP="00210478">
      <w:pPr>
        <w:pStyle w:val="BodyText"/>
        <w:numPr>
          <w:ilvl w:val="1"/>
          <w:numId w:val="30"/>
        </w:numPr>
      </w:pPr>
      <w:r>
        <w:t>Patient connection string</w:t>
      </w:r>
    </w:p>
    <w:p w14:paraId="2BACF8BF" w14:textId="754C9115" w:rsidR="00210478" w:rsidRDefault="00210478" w:rsidP="00210478">
      <w:pPr>
        <w:pStyle w:val="BodyText"/>
        <w:numPr>
          <w:ilvl w:val="1"/>
          <w:numId w:val="30"/>
        </w:numPr>
      </w:pPr>
      <w:r>
        <w:t>Patient data table name</w:t>
      </w:r>
    </w:p>
    <w:p w14:paraId="1566D229" w14:textId="4176EC4B" w:rsidR="00210478" w:rsidRDefault="00210478" w:rsidP="00210478">
      <w:pPr>
        <w:pStyle w:val="BodyText"/>
        <w:numPr>
          <w:ilvl w:val="1"/>
          <w:numId w:val="30"/>
        </w:numPr>
      </w:pPr>
      <w:r>
        <w:t>Azure ML Web Service Endpoin</w:t>
      </w:r>
      <w:ins w:id="34" w:author="Paul Henry" w:date="2017-12-21T10:31:00Z">
        <w:r w:rsidR="00CB0483">
          <w:t>t</w:t>
        </w:r>
      </w:ins>
      <w:del w:id="35" w:author="Paul Henry" w:date="2017-12-21T10:31:00Z">
        <w:r w:rsidDel="00CB0483">
          <w:delText>g</w:delText>
        </w:r>
      </w:del>
    </w:p>
    <w:p w14:paraId="0C072EB2" w14:textId="3251E3C8" w:rsidR="00210478" w:rsidRDefault="00210478" w:rsidP="00210478">
      <w:pPr>
        <w:pStyle w:val="BodyText"/>
        <w:numPr>
          <w:ilvl w:val="1"/>
          <w:numId w:val="30"/>
        </w:numPr>
      </w:pPr>
      <w:r>
        <w:t>Azure ML Service API Key</w:t>
      </w:r>
    </w:p>
    <w:p w14:paraId="10A2F96F" w14:textId="4F8A0E56" w:rsidR="00574095" w:rsidRDefault="00574095" w:rsidP="00574095">
      <w:pPr>
        <w:pStyle w:val="BodyText"/>
        <w:numPr>
          <w:ilvl w:val="0"/>
          <w:numId w:val="30"/>
        </w:numPr>
      </w:pPr>
      <w:r>
        <w:t>Advanced access policies are configured on a need basis</w:t>
      </w:r>
    </w:p>
    <w:p w14:paraId="5747DA75" w14:textId="2442DAA8" w:rsidR="00574095" w:rsidRDefault="00574095" w:rsidP="00574095">
      <w:pPr>
        <w:pStyle w:val="BodyText"/>
        <w:numPr>
          <w:ilvl w:val="0"/>
          <w:numId w:val="30"/>
        </w:numPr>
      </w:pPr>
      <w:r>
        <w:t>Key Vault access policies are defined with minimum required permissions to keys and secrets</w:t>
      </w:r>
    </w:p>
    <w:p w14:paraId="7A94B11D" w14:textId="266A5D67" w:rsidR="00574095" w:rsidRDefault="00574095" w:rsidP="00574095">
      <w:pPr>
        <w:pStyle w:val="BodyText"/>
        <w:numPr>
          <w:ilvl w:val="0"/>
          <w:numId w:val="30"/>
        </w:numPr>
      </w:pPr>
      <w:r>
        <w:t xml:space="preserve"> All keys and secrets in Key Vault have expiration dates</w:t>
      </w:r>
    </w:p>
    <w:p w14:paraId="355B93FB" w14:textId="14532F34" w:rsidR="00574095" w:rsidRDefault="00574095" w:rsidP="00574095">
      <w:pPr>
        <w:pStyle w:val="BodyText"/>
        <w:numPr>
          <w:ilvl w:val="0"/>
          <w:numId w:val="30"/>
        </w:numPr>
      </w:pPr>
      <w:commentRangeStart w:id="36"/>
      <w:r>
        <w:t xml:space="preserve"> All keys in Key Vault are protected by HSM [Key Type = HSM Protected Key]</w:t>
      </w:r>
      <w:commentRangeEnd w:id="36"/>
      <w:r w:rsidR="007A419B">
        <w:rPr>
          <w:rStyle w:val="CommentReference"/>
        </w:rPr>
        <w:commentReference w:id="36"/>
      </w:r>
    </w:p>
    <w:p w14:paraId="1548D423" w14:textId="5324BE0E" w:rsidR="00574095" w:rsidRDefault="00574095" w:rsidP="00574095">
      <w:pPr>
        <w:pStyle w:val="BodyText"/>
        <w:numPr>
          <w:ilvl w:val="0"/>
          <w:numId w:val="30"/>
        </w:numPr>
      </w:pPr>
      <w:r>
        <w:t xml:space="preserve"> All users/identities are granted minimum required permissions using Role Based Access Control (RBAC)</w:t>
      </w:r>
    </w:p>
    <w:p w14:paraId="25FEEEED" w14:textId="1D5CA31E" w:rsidR="00574095" w:rsidRDefault="00574095" w:rsidP="00574095">
      <w:pPr>
        <w:pStyle w:val="BodyText"/>
        <w:numPr>
          <w:ilvl w:val="0"/>
          <w:numId w:val="30"/>
        </w:numPr>
      </w:pPr>
      <w:r>
        <w:t xml:space="preserve"> Applications do not share a Key Vault unless they trust each other and they need access to the same secrets at runtime</w:t>
      </w:r>
    </w:p>
    <w:p w14:paraId="4020B404" w14:textId="7D4D56D2" w:rsidR="00574095" w:rsidDel="00F97F85" w:rsidRDefault="00574095" w:rsidP="00574095">
      <w:pPr>
        <w:pStyle w:val="BodyText"/>
        <w:numPr>
          <w:ilvl w:val="0"/>
          <w:numId w:val="30"/>
        </w:numPr>
        <w:rPr>
          <w:del w:id="37" w:author="Paul Henry" w:date="2017-12-21T09:06:00Z"/>
        </w:rPr>
      </w:pPr>
      <w:commentRangeStart w:id="38"/>
      <w:del w:id="39" w:author="Paul Henry" w:date="2017-12-21T09:06:00Z">
        <w:r w:rsidDel="00F97F85">
          <w:delText xml:space="preserve"> Azure Active Directory applications use certificates to authenticate to Key Vault, when necessary</w:delText>
        </w:r>
        <w:commentRangeEnd w:id="38"/>
        <w:r w:rsidR="002A18EC" w:rsidDel="00F97F85">
          <w:rPr>
            <w:rStyle w:val="CommentReference"/>
          </w:rPr>
          <w:commentReference w:id="38"/>
        </w:r>
      </w:del>
    </w:p>
    <w:p w14:paraId="3AF6EEE4" w14:textId="2DBBF9B3" w:rsidR="00574095" w:rsidRDefault="00574095" w:rsidP="00574095">
      <w:pPr>
        <w:pStyle w:val="BodyText"/>
        <w:numPr>
          <w:ilvl w:val="0"/>
          <w:numId w:val="30"/>
        </w:numPr>
      </w:pPr>
      <w:r>
        <w:t>Diagnostics logs for Key Vault are enabled with a retention period of at least 365 days.</w:t>
      </w:r>
    </w:p>
    <w:p w14:paraId="0A9C48C0" w14:textId="3F07E99B" w:rsidR="00210478" w:rsidRPr="00210478" w:rsidRDefault="00574095" w:rsidP="00574095">
      <w:pPr>
        <w:pStyle w:val="BodyText"/>
        <w:numPr>
          <w:ilvl w:val="0"/>
          <w:numId w:val="30"/>
        </w:numPr>
      </w:pPr>
      <w:r>
        <w:t xml:space="preserve">Permitted cryptographic operations for keys are restricted to the ones </w:t>
      </w:r>
      <w:proofErr w:type="gramStart"/>
      <w:r>
        <w:t>actually required</w:t>
      </w:r>
      <w:proofErr w:type="gramEnd"/>
    </w:p>
    <w:p w14:paraId="18AAA5B8" w14:textId="16C7E21A" w:rsidR="00EA719D" w:rsidRPr="00EA719D" w:rsidRDefault="00EA719D" w:rsidP="00EA719D">
      <w:pPr>
        <w:pStyle w:val="Heading2"/>
      </w:pPr>
      <w:r>
        <w:t>OMS</w:t>
      </w:r>
    </w:p>
    <w:p w14:paraId="00674C32" w14:textId="00E0973B" w:rsidR="004305B8" w:rsidRDefault="004305B8" w:rsidP="004305B8">
      <w:pPr>
        <w:pStyle w:val="BodyText"/>
        <w:numPr>
          <w:ilvl w:val="0"/>
          <w:numId w:val="31"/>
        </w:numPr>
      </w:pPr>
      <w:r>
        <w:t>Workspace is enabled for Security Center</w:t>
      </w:r>
    </w:p>
    <w:p w14:paraId="06F850D6" w14:textId="0AEC3221" w:rsidR="00EA719D" w:rsidRDefault="004305B8" w:rsidP="004305B8">
      <w:pPr>
        <w:pStyle w:val="BodyText"/>
        <w:numPr>
          <w:ilvl w:val="0"/>
          <w:numId w:val="31"/>
        </w:numPr>
      </w:pPr>
      <w:r>
        <w:t>Workspace is enabled for Workload Monitoring</w:t>
      </w:r>
    </w:p>
    <w:p w14:paraId="4A3CCBEB" w14:textId="6C24545D" w:rsidR="004305B8" w:rsidRDefault="004305B8" w:rsidP="004305B8">
      <w:pPr>
        <w:pStyle w:val="BodyText"/>
        <w:numPr>
          <w:ilvl w:val="0"/>
          <w:numId w:val="31"/>
        </w:numPr>
      </w:pPr>
      <w:r>
        <w:t>Workload Monitoring is enabled for:</w:t>
      </w:r>
    </w:p>
    <w:p w14:paraId="48C5569E" w14:textId="08CBCB24" w:rsidR="004305B8" w:rsidRDefault="004305B8" w:rsidP="004305B8">
      <w:pPr>
        <w:pStyle w:val="BodyText"/>
        <w:numPr>
          <w:ilvl w:val="1"/>
          <w:numId w:val="31"/>
        </w:numPr>
      </w:pPr>
      <w:r>
        <w:t xml:space="preserve">Identity and Access </w:t>
      </w:r>
    </w:p>
    <w:p w14:paraId="0DF04C8D" w14:textId="0D3CD60F" w:rsidR="004305B8" w:rsidRDefault="004305B8" w:rsidP="004305B8">
      <w:pPr>
        <w:pStyle w:val="BodyText"/>
        <w:numPr>
          <w:ilvl w:val="1"/>
          <w:numId w:val="31"/>
        </w:numPr>
      </w:pPr>
      <w:r>
        <w:t xml:space="preserve">Security and Audit </w:t>
      </w:r>
    </w:p>
    <w:p w14:paraId="76B95CD2" w14:textId="71ECB6D7" w:rsidR="004305B8" w:rsidRDefault="004305B8" w:rsidP="004305B8">
      <w:pPr>
        <w:pStyle w:val="BodyText"/>
        <w:numPr>
          <w:ilvl w:val="1"/>
          <w:numId w:val="31"/>
        </w:numPr>
      </w:pPr>
      <w:r>
        <w:t xml:space="preserve">Azure SQL DB Analytics </w:t>
      </w:r>
    </w:p>
    <w:p w14:paraId="3E77F179" w14:textId="28902C8C" w:rsidR="004305B8" w:rsidRDefault="00A46357" w:rsidP="004305B8">
      <w:pPr>
        <w:pStyle w:val="BodyText"/>
        <w:numPr>
          <w:ilvl w:val="1"/>
          <w:numId w:val="31"/>
        </w:numPr>
      </w:pPr>
      <w:hyperlink r:id="rId41" w:history="1">
        <w:r w:rsidR="004305B8" w:rsidRPr="004305B8">
          <w:rPr>
            <w:rStyle w:val="Hyperlink"/>
          </w:rPr>
          <w:t>Azure WebApp Analytics</w:t>
        </w:r>
      </w:hyperlink>
      <w:r w:rsidR="004305B8">
        <w:t xml:space="preserve"> Solution</w:t>
      </w:r>
    </w:p>
    <w:p w14:paraId="3E09C78F" w14:textId="705AC24C" w:rsidR="004305B8" w:rsidRDefault="004305B8" w:rsidP="004305B8">
      <w:pPr>
        <w:pStyle w:val="BodyText"/>
        <w:numPr>
          <w:ilvl w:val="1"/>
          <w:numId w:val="31"/>
        </w:numPr>
      </w:pPr>
      <w:r>
        <w:t>Key Vault Analytics</w:t>
      </w:r>
    </w:p>
    <w:p w14:paraId="64DCE2D4" w14:textId="1C83F061" w:rsidR="004305B8" w:rsidRDefault="004305B8" w:rsidP="004305B8">
      <w:pPr>
        <w:pStyle w:val="BodyText"/>
        <w:numPr>
          <w:ilvl w:val="1"/>
          <w:numId w:val="31"/>
        </w:numPr>
      </w:pPr>
      <w:r>
        <w:t>Change Tracking</w:t>
      </w:r>
    </w:p>
    <w:p w14:paraId="0CA97DE0" w14:textId="4ABAFDA4" w:rsidR="004305B8" w:rsidRDefault="00A46357" w:rsidP="004305B8">
      <w:pPr>
        <w:pStyle w:val="BodyText"/>
        <w:numPr>
          <w:ilvl w:val="0"/>
          <w:numId w:val="31"/>
        </w:numPr>
      </w:pPr>
      <w:hyperlink r:id="rId42" w:history="1">
        <w:r w:rsidR="004305B8" w:rsidRPr="004305B8">
          <w:rPr>
            <w:rStyle w:val="Hyperlink"/>
          </w:rPr>
          <w:t>Application Insights Connector (Preview)</w:t>
        </w:r>
      </w:hyperlink>
      <w:r w:rsidR="004305B8">
        <w:t xml:space="preserve"> is enabled</w:t>
      </w:r>
    </w:p>
    <w:p w14:paraId="02A150A7" w14:textId="309A93CC" w:rsidR="004305B8" w:rsidRDefault="00A46357" w:rsidP="004305B8">
      <w:pPr>
        <w:pStyle w:val="BodyText"/>
        <w:numPr>
          <w:ilvl w:val="0"/>
          <w:numId w:val="31"/>
        </w:numPr>
      </w:pPr>
      <w:hyperlink r:id="rId43" w:history="1">
        <w:r w:rsidR="004305B8" w:rsidRPr="004305B8">
          <w:rPr>
            <w:rStyle w:val="Hyperlink"/>
          </w:rPr>
          <w:t>Activity log analytics</w:t>
        </w:r>
      </w:hyperlink>
      <w:r w:rsidR="004305B8">
        <w:t xml:space="preserve"> is enabled</w:t>
      </w:r>
    </w:p>
    <w:p w14:paraId="3524CC6E" w14:textId="783EFBFF" w:rsidR="004305B8" w:rsidRPr="00EA719D" w:rsidRDefault="007A14C6" w:rsidP="004305B8">
      <w:pPr>
        <w:pStyle w:val="BodyText"/>
        <w:numPr>
          <w:ilvl w:val="0"/>
          <w:numId w:val="31"/>
        </w:numPr>
      </w:pPr>
      <w:r>
        <w:t xml:space="preserve">The </w:t>
      </w:r>
      <w:hyperlink r:id="rId44" w:history="1">
        <w:r w:rsidRPr="007A14C6">
          <w:rPr>
            <w:rStyle w:val="Hyperlink"/>
          </w:rPr>
          <w:t>Office 365 solution for Operations Management Suite</w:t>
        </w:r>
      </w:hyperlink>
      <w:r>
        <w:t xml:space="preserve"> is enabled</w:t>
      </w:r>
    </w:p>
    <w:p w14:paraId="1A1632FD" w14:textId="2C20394C" w:rsidR="00B479D7" w:rsidRDefault="00B479D7" w:rsidP="00B479D7">
      <w:pPr>
        <w:pStyle w:val="BodyText"/>
      </w:pPr>
      <w:r w:rsidRPr="00B479D7">
        <w:rPr>
          <w:highlight w:val="yellow"/>
        </w:rPr>
        <w:t>[…]</w:t>
      </w:r>
    </w:p>
    <w:p w14:paraId="5CDBB467" w14:textId="08BD7511" w:rsidR="001C2D2B" w:rsidRDefault="001C2D2B" w:rsidP="001C2D2B">
      <w:pPr>
        <w:pStyle w:val="Heading1"/>
      </w:pPr>
      <w:r>
        <w:t>Compliance</w:t>
      </w:r>
    </w:p>
    <w:p w14:paraId="66A5992F" w14:textId="2073B520" w:rsidR="00955441" w:rsidRPr="00955441" w:rsidRDefault="00955441" w:rsidP="00955441">
      <w:pPr>
        <w:pStyle w:val="BodyText"/>
      </w:pPr>
      <w:r w:rsidRPr="00955441">
        <w:rPr>
          <w:highlight w:val="yellow"/>
        </w:rPr>
        <w:t>[</w:t>
      </w:r>
      <w:r w:rsidR="007A7870">
        <w:rPr>
          <w:highlight w:val="yellow"/>
        </w:rPr>
        <w:t xml:space="preserve">Link to Customer Responsibility Matrix </w:t>
      </w:r>
      <w:proofErr w:type="spellStart"/>
      <w:r w:rsidR="007A7870">
        <w:rPr>
          <w:highlight w:val="yellow"/>
        </w:rPr>
        <w:t>xls</w:t>
      </w:r>
      <w:proofErr w:type="spellEnd"/>
      <w:r w:rsidRPr="00955441">
        <w:rPr>
          <w:highlight w:val="yellow"/>
        </w:rPr>
        <w:t>]</w:t>
      </w:r>
    </w:p>
    <w:p w14:paraId="3C9222D5" w14:textId="6E7839CD" w:rsidR="001C2D2B" w:rsidRDefault="001C2D2B" w:rsidP="001C2D2B">
      <w:pPr>
        <w:pStyle w:val="Heading1"/>
      </w:pPr>
      <w:r>
        <w:t>Deployment guide</w:t>
      </w:r>
    </w:p>
    <w:p w14:paraId="62929DA4" w14:textId="4F89AC26" w:rsidR="00DD5D1B" w:rsidRDefault="00DD5D1B" w:rsidP="001718FE">
      <w:pPr>
        <w:pStyle w:val="BodyText"/>
      </w:pPr>
      <w:r>
        <w:t>The</w:t>
      </w:r>
      <w:r w:rsidR="0048347C">
        <w:t xml:space="preserve"> components for deploying the solution can be downloaded from the </w:t>
      </w:r>
      <w:r w:rsidR="0048347C" w:rsidRPr="0048347C">
        <w:rPr>
          <w:highlight w:val="yellow"/>
        </w:rPr>
        <w:t>Azure Blueprint for Healthcare</w:t>
      </w:r>
      <w:r w:rsidRPr="0048347C">
        <w:rPr>
          <w:highlight w:val="yellow"/>
        </w:rPr>
        <w:t xml:space="preserve"> </w:t>
      </w:r>
      <w:r w:rsidR="0048347C" w:rsidRPr="0048347C">
        <w:rPr>
          <w:highlight w:val="yellow"/>
        </w:rPr>
        <w:t xml:space="preserve">repository on </w:t>
      </w:r>
      <w:proofErr w:type="spellStart"/>
      <w:r w:rsidR="0048347C" w:rsidRPr="0048347C">
        <w:rPr>
          <w:highlight w:val="yellow"/>
        </w:rPr>
        <w:t>Github</w:t>
      </w:r>
      <w:proofErr w:type="spellEnd"/>
      <w:r w:rsidR="0048347C">
        <w:t xml:space="preserve">. For integration with PowerShell it is necessary to have Git for Windows installed, which is available at </w:t>
      </w:r>
      <w:hyperlink r:id="rId45" w:history="1">
        <w:r w:rsidR="0048347C" w:rsidRPr="0085461C">
          <w:rPr>
            <w:rStyle w:val="Hyperlink"/>
          </w:rPr>
          <w:t>https://git-scm.com/download/win</w:t>
        </w:r>
      </w:hyperlink>
      <w:r w:rsidR="0048347C">
        <w:t xml:space="preserve">. </w:t>
      </w:r>
    </w:p>
    <w:p w14:paraId="3525EC2B" w14:textId="4A79C5FC" w:rsidR="00316089" w:rsidRDefault="0048347C" w:rsidP="00316089">
      <w:pPr>
        <w:pStyle w:val="Heading2"/>
      </w:pPr>
      <w:r>
        <w:t>Download</w:t>
      </w:r>
      <w:r w:rsidR="00EF083C">
        <w:t xml:space="preserve"> solution from r</w:t>
      </w:r>
      <w:r w:rsidR="00316089">
        <w:t>emote repository</w:t>
      </w:r>
    </w:p>
    <w:p w14:paraId="5C774B03" w14:textId="69006D6B" w:rsidR="0048347C" w:rsidRDefault="0048347C" w:rsidP="00316089">
      <w:pPr>
        <w:pStyle w:val="BodyText"/>
      </w:pPr>
      <w:r w:rsidRPr="0048347C">
        <w:rPr>
          <w:highlight w:val="yellow"/>
        </w:rPr>
        <w:t>[instructions for downloading solution, when final]</w:t>
      </w:r>
    </w:p>
    <w:p w14:paraId="727CFC94" w14:textId="7D8F0295" w:rsidR="008C272E" w:rsidRPr="008C272E" w:rsidRDefault="008C272E" w:rsidP="00316089">
      <w:pPr>
        <w:pStyle w:val="BodyText"/>
      </w:pPr>
      <w:r>
        <w:rPr>
          <w:b/>
        </w:rPr>
        <w:t>Note:</w:t>
      </w:r>
      <w:r>
        <w:t xml:space="preserve"> You must create a personal access token (preferred) or enable alternate authentication credentials </w:t>
      </w:r>
      <w:proofErr w:type="gramStart"/>
      <w:r>
        <w:t>in order to</w:t>
      </w:r>
      <w:proofErr w:type="gramEnd"/>
      <w:r>
        <w:t xml:space="preserve"> allow command line git access to your Visual Studio repository. Visit </w:t>
      </w:r>
      <w:hyperlink r:id="rId46" w:history="1">
        <w:r w:rsidRPr="00A262B8">
          <w:rPr>
            <w:rStyle w:val="Hyperlink"/>
          </w:rPr>
          <w:t>https://globalecosystem.visualstudio.com/_details/security/tokens</w:t>
        </w:r>
      </w:hyperlink>
      <w:r>
        <w:t xml:space="preserve"> to create a personal access token or </w:t>
      </w:r>
      <w:hyperlink r:id="rId47" w:history="1">
        <w:r w:rsidRPr="00A262B8">
          <w:rPr>
            <w:rStyle w:val="Hyperlink"/>
          </w:rPr>
          <w:t>https://globalecosystem.visualstudio.com/_details/security/altcreds</w:t>
        </w:r>
      </w:hyperlink>
      <w:r>
        <w:t xml:space="preserve"> to enable alternate authentication credentials.</w:t>
      </w:r>
    </w:p>
    <w:p w14:paraId="58059285" w14:textId="439F04F2" w:rsidR="00C667EC" w:rsidRDefault="00C667EC" w:rsidP="00C667EC">
      <w:pPr>
        <w:pStyle w:val="Heading2"/>
      </w:pPr>
      <w:r>
        <w:t>Deploy the solution</w:t>
      </w:r>
    </w:p>
    <w:p w14:paraId="468D829E" w14:textId="7A5163F7" w:rsidR="00C667EC" w:rsidRDefault="00C667EC" w:rsidP="00C667EC">
      <w:pPr>
        <w:pStyle w:val="BodyText"/>
        <w:numPr>
          <w:ilvl w:val="0"/>
          <w:numId w:val="13"/>
        </w:numPr>
      </w:pPr>
      <w:r>
        <w:t xml:space="preserve">Once the repository has been cloned, change the working directory to </w:t>
      </w:r>
      <w:commentRangeStart w:id="40"/>
      <w:del w:id="41" w:author="Paul Henry" w:date="2017-12-21T09:06:00Z">
        <w:r w:rsidRPr="00CF2E53" w:rsidDel="00F97F85">
          <w:rPr>
            <w:b/>
            <w:highlight w:val="yellow"/>
          </w:rPr>
          <w:delText>ARM-</w:delText>
        </w:r>
      </w:del>
      <w:r w:rsidRPr="00CF2E53">
        <w:rPr>
          <w:b/>
          <w:highlight w:val="yellow"/>
        </w:rPr>
        <w:t>Deployment</w:t>
      </w:r>
      <w:commentRangeEnd w:id="40"/>
      <w:r w:rsidR="002A18EC">
        <w:rPr>
          <w:rStyle w:val="CommentReference"/>
        </w:rPr>
        <w:commentReference w:id="40"/>
      </w:r>
      <w:r>
        <w:t>:</w:t>
      </w:r>
    </w:p>
    <w:p w14:paraId="506DD652" w14:textId="4F465DF2" w:rsidR="00C667EC" w:rsidRDefault="00C667EC" w:rsidP="00FF3A77">
      <w:pPr>
        <w:pStyle w:val="CodeBlock"/>
      </w:pPr>
      <w:proofErr w:type="gramStart"/>
      <w:r>
        <w:t>cd .</w:t>
      </w:r>
      <w:proofErr w:type="gramEnd"/>
      <w:r>
        <w:t>\CHSE%20Healthcare%20Blueprint\Deployment\</w:t>
      </w:r>
      <w:del w:id="42" w:author="Paul Henry" w:date="2017-12-21T09:06:00Z">
        <w:r w:rsidRPr="00CF2E53" w:rsidDel="00F97F85">
          <w:rPr>
            <w:highlight w:val="yellow"/>
          </w:rPr>
          <w:delText>ARM-Deployment</w:delText>
        </w:r>
        <w:r w:rsidDel="00F97F85">
          <w:delText>\</w:delText>
        </w:r>
      </w:del>
    </w:p>
    <w:p w14:paraId="120EBB26" w14:textId="35952981" w:rsidR="00C667EC" w:rsidRDefault="00C667EC" w:rsidP="00C667EC">
      <w:pPr>
        <w:pStyle w:val="BodyText"/>
        <w:numPr>
          <w:ilvl w:val="0"/>
          <w:numId w:val="13"/>
        </w:numPr>
      </w:pPr>
      <w:r w:rsidRPr="00C667EC">
        <w:t xml:space="preserve">Run </w:t>
      </w:r>
      <w:r w:rsidRPr="00C667EC">
        <w:rPr>
          <w:b/>
        </w:rPr>
        <w:t>deploy.ps1</w:t>
      </w:r>
      <w:r w:rsidRPr="00C667EC">
        <w:t xml:space="preserve"> with</w:t>
      </w:r>
      <w:r>
        <w:t xml:space="preserve"> the</w:t>
      </w:r>
      <w:r w:rsidRPr="00C667EC">
        <w:t xml:space="preserve"> </w:t>
      </w:r>
      <w:proofErr w:type="spellStart"/>
      <w:r w:rsidRPr="00C667EC">
        <w:rPr>
          <w:b/>
        </w:rPr>
        <w:t>installModules</w:t>
      </w:r>
      <w:proofErr w:type="spellEnd"/>
      <w:r>
        <w:t xml:space="preserve"> switch </w:t>
      </w:r>
      <w:r w:rsidRPr="00C667EC">
        <w:t xml:space="preserve">to install </w:t>
      </w:r>
      <w:r w:rsidR="008319D7">
        <w:t>all necessary</w:t>
      </w:r>
      <w:r w:rsidR="00142830">
        <w:t xml:space="preserve"> modules:</w:t>
      </w:r>
    </w:p>
    <w:p w14:paraId="7C163125" w14:textId="7FAEABD9" w:rsidR="00142830" w:rsidRDefault="00142830" w:rsidP="00FF3A77">
      <w:pPr>
        <w:pStyle w:val="CodeBlock"/>
      </w:pPr>
      <w:r>
        <w:t>.\deploy.ps1 -</w:t>
      </w:r>
      <w:proofErr w:type="spellStart"/>
      <w:r>
        <w:t>installModules</w:t>
      </w:r>
      <w:proofErr w:type="spellEnd"/>
    </w:p>
    <w:p w14:paraId="71B9BFEF" w14:textId="080955C6" w:rsidR="00142830" w:rsidRDefault="008319D7" w:rsidP="005D3F28">
      <w:pPr>
        <w:pStyle w:val="BodyText"/>
        <w:numPr>
          <w:ilvl w:val="0"/>
          <w:numId w:val="13"/>
        </w:numPr>
      </w:pPr>
      <w:r>
        <w:t xml:space="preserve">Once the modules are installed, run </w:t>
      </w:r>
      <w:r w:rsidRPr="000673DF">
        <w:rPr>
          <w:b/>
        </w:rPr>
        <w:t>deploy.ps1</w:t>
      </w:r>
      <w:r>
        <w:t xml:space="preserve"> again </w:t>
      </w:r>
      <w:r w:rsidR="00D526AD">
        <w:t>to deploy the solution.</w:t>
      </w:r>
      <w:r w:rsidR="000673DF">
        <w:t xml:space="preserve"> </w:t>
      </w:r>
      <w:r w:rsidR="00142830">
        <w:t xml:space="preserve">For detailed usage instructions, see </w:t>
      </w:r>
      <w:r w:rsidR="00142830" w:rsidRPr="000673DF">
        <w:rPr>
          <w:highlight w:val="yellow"/>
        </w:rPr>
        <w:t>[deploy.ps1 man page]</w:t>
      </w:r>
      <w:r w:rsidR="00142830">
        <w:t>.</w:t>
      </w:r>
    </w:p>
    <w:p w14:paraId="1D4E9329" w14:textId="207377D1" w:rsidR="00FF3A77" w:rsidRDefault="00FF3A77" w:rsidP="00D526AD">
      <w:pPr>
        <w:pStyle w:val="BodyText"/>
      </w:pPr>
      <w:r>
        <w:t xml:space="preserve">The script will ask you to supply a value for the </w:t>
      </w:r>
      <w:proofErr w:type="spellStart"/>
      <w:r w:rsidR="0078184B">
        <w:rPr>
          <w:b/>
        </w:rPr>
        <w:t>global</w:t>
      </w:r>
      <w:r>
        <w:rPr>
          <w:b/>
        </w:rPr>
        <w:t>AdminPassword</w:t>
      </w:r>
      <w:proofErr w:type="spellEnd"/>
      <w:r>
        <w:t xml:space="preserve"> parameter; </w:t>
      </w:r>
      <w:r w:rsidRPr="00A857B0">
        <w:rPr>
          <w:highlight w:val="yellow"/>
        </w:rPr>
        <w:t xml:space="preserve">enter the </w:t>
      </w:r>
      <w:r w:rsidR="00A857B0" w:rsidRPr="00A857B0">
        <w:rPr>
          <w:highlight w:val="yellow"/>
        </w:rPr>
        <w:t xml:space="preserve">password for the administrative account you are using for the </w:t>
      </w:r>
      <w:r w:rsidR="00A857B0" w:rsidRPr="00A857B0">
        <w:rPr>
          <w:b/>
          <w:highlight w:val="yellow"/>
        </w:rPr>
        <w:t>-</w:t>
      </w:r>
      <w:proofErr w:type="spellStart"/>
      <w:r w:rsidR="00A857B0" w:rsidRPr="00A857B0">
        <w:rPr>
          <w:b/>
          <w:highlight w:val="yellow"/>
        </w:rPr>
        <w:t>globalAdminUsername</w:t>
      </w:r>
      <w:proofErr w:type="spellEnd"/>
      <w:r w:rsidR="00A857B0" w:rsidRPr="00A857B0">
        <w:rPr>
          <w:highlight w:val="yellow"/>
        </w:rPr>
        <w:t xml:space="preserve"> parameter</w:t>
      </w:r>
      <w:r>
        <w:t>. The script then deploys the solution, which may take some time.</w:t>
      </w:r>
    </w:p>
    <w:p w14:paraId="76BC7EC3" w14:textId="35E3D95E" w:rsidR="00142830" w:rsidRDefault="00142830" w:rsidP="00142830">
      <w:pPr>
        <w:pStyle w:val="Heading3"/>
      </w:pPr>
      <w:r>
        <w:t xml:space="preserve"> [deploy.ps1 man page]</w:t>
      </w:r>
    </w:p>
    <w:p w14:paraId="0116CEA8" w14:textId="1086E604" w:rsidR="00142830" w:rsidRDefault="0074343A" w:rsidP="00142830">
      <w:pPr>
        <w:pStyle w:val="BodyText"/>
        <w:rPr>
          <w:b/>
        </w:rPr>
      </w:pPr>
      <w:r>
        <w:rPr>
          <w:b/>
        </w:rPr>
        <w:t>deploy.ps1</w:t>
      </w:r>
    </w:p>
    <w:p w14:paraId="2A8C0467" w14:textId="6D14CA19" w:rsidR="0074343A" w:rsidRPr="0074343A" w:rsidRDefault="0074343A" w:rsidP="00142830">
      <w:pPr>
        <w:pStyle w:val="BodyText"/>
        <w:rPr>
          <w:b/>
        </w:rPr>
      </w:pPr>
      <w:r>
        <w:t>Deploys or manages the Azure Solution for Healthcare.</w:t>
      </w:r>
    </w:p>
    <w:p w14:paraId="75008F2E" w14:textId="2AB747F6" w:rsidR="006B2A26" w:rsidRDefault="006B2A26" w:rsidP="00142830">
      <w:pPr>
        <w:rPr>
          <w:b/>
        </w:rPr>
      </w:pPr>
      <w:r>
        <w:rPr>
          <w:b/>
        </w:rPr>
        <w:t>Example 1: Installing required modules</w:t>
      </w:r>
    </w:p>
    <w:p w14:paraId="491C0CEB" w14:textId="77777777" w:rsidR="006B2A26" w:rsidRDefault="006B2A26" w:rsidP="006B2A26">
      <w:pPr>
        <w:pStyle w:val="CodeBlock"/>
      </w:pPr>
      <w:r>
        <w:lastRenderedPageBreak/>
        <w:t>.\deploy.ps1 -</w:t>
      </w:r>
      <w:proofErr w:type="spellStart"/>
      <w:r>
        <w:t>installModules</w:t>
      </w:r>
      <w:proofErr w:type="spellEnd"/>
    </w:p>
    <w:p w14:paraId="54506A4E" w14:textId="1B1A644D" w:rsidR="006B2A26" w:rsidRDefault="006B2A26" w:rsidP="00142830">
      <w:r>
        <w:t>This command will validate or install any missing PowerShell modules that the solution requires.</w:t>
      </w:r>
    </w:p>
    <w:p w14:paraId="5E86A6E0" w14:textId="2A81DE1A" w:rsidR="006B2A26" w:rsidRDefault="000673DF" w:rsidP="00142830">
      <w:pPr>
        <w:rPr>
          <w:b/>
        </w:rPr>
      </w:pPr>
      <w:r>
        <w:rPr>
          <w:b/>
        </w:rPr>
        <w:t>Example 2: Deploying the solution in a test environment</w:t>
      </w:r>
    </w:p>
    <w:p w14:paraId="383586DE" w14:textId="77777777" w:rsidR="000673DF" w:rsidRDefault="000673DF" w:rsidP="000673DF">
      <w:pPr>
        <w:pStyle w:val="CodeBlock"/>
      </w:pPr>
      <w:r>
        <w:t>.\deploy.ps1 -</w:t>
      </w:r>
      <w:proofErr w:type="spellStart"/>
      <w:r>
        <w:t>deploymentPrefix</w:t>
      </w:r>
      <w:proofErr w:type="spellEnd"/>
      <w:r>
        <w:t xml:space="preserve"> </w:t>
      </w:r>
      <w:r w:rsidRPr="00D526AD">
        <w:rPr>
          <w:i/>
        </w:rPr>
        <w:t>&lt;prefix&gt;</w:t>
      </w:r>
    </w:p>
    <w:p w14:paraId="7883C465" w14:textId="77777777" w:rsidR="000673DF" w:rsidRPr="000673DF" w:rsidRDefault="000673DF" w:rsidP="000673DF">
      <w:pPr>
        <w:pStyle w:val="CodeBlock"/>
      </w:pPr>
      <w:r>
        <w:t xml:space="preserve">             </w:t>
      </w:r>
      <w:r w:rsidRPr="000673DF">
        <w:t>-</w:t>
      </w:r>
      <w:proofErr w:type="spellStart"/>
      <w:r w:rsidRPr="000673DF">
        <w:t>tenantId</w:t>
      </w:r>
      <w:proofErr w:type="spellEnd"/>
      <w:r w:rsidRPr="000673DF">
        <w:t xml:space="preserve"> </w:t>
      </w:r>
      <w:r w:rsidRPr="000673DF">
        <w:rPr>
          <w:i/>
        </w:rPr>
        <w:t>&lt;tenant-id&gt;</w:t>
      </w:r>
    </w:p>
    <w:p w14:paraId="72124283" w14:textId="77777777" w:rsidR="000673DF" w:rsidRPr="000673DF" w:rsidRDefault="000673DF" w:rsidP="000673DF">
      <w:pPr>
        <w:pStyle w:val="CodeBlock"/>
      </w:pPr>
      <w:r w:rsidRPr="000673DF">
        <w:t xml:space="preserve">             -</w:t>
      </w:r>
      <w:proofErr w:type="spellStart"/>
      <w:r w:rsidRPr="000673DF">
        <w:t>tenantDomain</w:t>
      </w:r>
      <w:proofErr w:type="spellEnd"/>
      <w:r w:rsidRPr="000673DF">
        <w:t xml:space="preserve"> </w:t>
      </w:r>
      <w:r w:rsidRPr="000673DF">
        <w:rPr>
          <w:i/>
        </w:rPr>
        <w:t>&lt;tenant-domain&gt;</w:t>
      </w:r>
    </w:p>
    <w:p w14:paraId="418E841D" w14:textId="77777777" w:rsidR="000673DF" w:rsidRDefault="000673DF" w:rsidP="000673DF">
      <w:pPr>
        <w:pStyle w:val="CodeBlock"/>
      </w:pPr>
      <w:r w:rsidRPr="000673DF">
        <w:t xml:space="preserve">             </w:t>
      </w:r>
      <w:r>
        <w:t>-</w:t>
      </w:r>
      <w:proofErr w:type="spellStart"/>
      <w:r>
        <w:t>subscriptionId</w:t>
      </w:r>
      <w:proofErr w:type="spellEnd"/>
      <w:r>
        <w:t xml:space="preserve"> </w:t>
      </w:r>
      <w:r w:rsidRPr="00D526AD">
        <w:rPr>
          <w:i/>
        </w:rPr>
        <w:t>&lt;subscription-id&gt;</w:t>
      </w:r>
    </w:p>
    <w:p w14:paraId="136F355D" w14:textId="4EAE21F4" w:rsidR="000673DF" w:rsidRDefault="000673DF" w:rsidP="000673DF">
      <w:pPr>
        <w:pStyle w:val="CodeBlock"/>
      </w:pPr>
      <w:r>
        <w:t xml:space="preserve">             -</w:t>
      </w:r>
      <w:proofErr w:type="spellStart"/>
      <w:r w:rsidR="000505BE">
        <w:t>globalAdminUser</w:t>
      </w:r>
      <w:r>
        <w:t>name</w:t>
      </w:r>
      <w:proofErr w:type="spellEnd"/>
      <w:r>
        <w:t xml:space="preserve"> </w:t>
      </w:r>
      <w:r w:rsidRPr="00D526AD">
        <w:rPr>
          <w:i/>
        </w:rPr>
        <w:t>&lt;username&gt;</w:t>
      </w:r>
    </w:p>
    <w:p w14:paraId="2C5EE8AF" w14:textId="77777777" w:rsidR="000673DF" w:rsidRDefault="000673DF" w:rsidP="000673DF">
      <w:pPr>
        <w:pStyle w:val="CodeBlock"/>
      </w:pPr>
      <w:r>
        <w:t xml:space="preserve">             -</w:t>
      </w:r>
      <w:proofErr w:type="spellStart"/>
      <w:r>
        <w:t>deploymentPassword</w:t>
      </w:r>
      <w:proofErr w:type="spellEnd"/>
      <w:r>
        <w:t xml:space="preserve"> </w:t>
      </w:r>
      <w:r>
        <w:rPr>
          <w:i/>
        </w:rPr>
        <w:t>&lt;password&gt;</w:t>
      </w:r>
    </w:p>
    <w:p w14:paraId="53324297" w14:textId="31E5588A" w:rsidR="000673DF" w:rsidRDefault="000673DF" w:rsidP="000673DF">
      <w:pPr>
        <w:pStyle w:val="BodyText"/>
      </w:pPr>
      <w:r>
        <w:t>This command deploys the solution and sets a single common password for all solution users, for testing purposes.</w:t>
      </w:r>
    </w:p>
    <w:p w14:paraId="46828059" w14:textId="5D2D464C" w:rsidR="000673DF" w:rsidRDefault="000673DF" w:rsidP="000673DF">
      <w:pPr>
        <w:pStyle w:val="BodyText"/>
        <w:rPr>
          <w:b/>
        </w:rPr>
      </w:pPr>
      <w:r>
        <w:rPr>
          <w:b/>
        </w:rPr>
        <w:t>Example 3: Uninstall the solution</w:t>
      </w:r>
    </w:p>
    <w:p w14:paraId="4EB1B58C" w14:textId="77777777" w:rsidR="000673DF" w:rsidRPr="00B30474" w:rsidRDefault="000673DF" w:rsidP="000673DF">
      <w:pPr>
        <w:pStyle w:val="CodeBlock"/>
      </w:pPr>
      <w:r w:rsidRPr="00B30474">
        <w:t>.\deploy.ps1 -</w:t>
      </w:r>
      <w:proofErr w:type="spellStart"/>
      <w:r w:rsidRPr="00B30474">
        <w:t>deploymentPrefix</w:t>
      </w:r>
      <w:proofErr w:type="spellEnd"/>
      <w:r w:rsidRPr="00B30474">
        <w:t xml:space="preserve"> </w:t>
      </w:r>
      <w:r w:rsidRPr="00B30474">
        <w:rPr>
          <w:i/>
        </w:rPr>
        <w:t>&lt;</w:t>
      </w:r>
      <w:r>
        <w:rPr>
          <w:i/>
        </w:rPr>
        <w:t>deployment-prefix</w:t>
      </w:r>
      <w:r w:rsidRPr="00B30474">
        <w:rPr>
          <w:i/>
        </w:rPr>
        <w:t>&gt;</w:t>
      </w:r>
      <w:r w:rsidRPr="00B30474">
        <w:t xml:space="preserve"> </w:t>
      </w:r>
    </w:p>
    <w:p w14:paraId="128EAD4E" w14:textId="31EE471F" w:rsidR="000673DF" w:rsidRPr="00B30474" w:rsidRDefault="000673DF" w:rsidP="000673DF">
      <w:pPr>
        <w:pStyle w:val="CodeBlock"/>
      </w:pPr>
      <w:r>
        <w:t xml:space="preserve">             -</w:t>
      </w:r>
      <w:proofErr w:type="spellStart"/>
      <w:r>
        <w:t>tenantId</w:t>
      </w:r>
      <w:proofErr w:type="spellEnd"/>
      <w:r>
        <w:t xml:space="preserve"> </w:t>
      </w:r>
      <w:r w:rsidRPr="00B30474">
        <w:t>&lt;</w:t>
      </w:r>
      <w:r w:rsidRPr="00B30474">
        <w:rPr>
          <w:i/>
        </w:rPr>
        <w:t>tenant-id</w:t>
      </w:r>
      <w:r w:rsidRPr="00B30474">
        <w:t>&gt;</w:t>
      </w:r>
    </w:p>
    <w:p w14:paraId="069B3CF7" w14:textId="77777777" w:rsidR="000673DF" w:rsidRPr="00B30474" w:rsidRDefault="000673DF" w:rsidP="000673DF">
      <w:pPr>
        <w:pStyle w:val="CodeBlock"/>
      </w:pPr>
      <w:r w:rsidRPr="00B30474">
        <w:t xml:space="preserve">             -</w:t>
      </w:r>
      <w:proofErr w:type="spellStart"/>
      <w:r w:rsidRPr="00B30474">
        <w:t>subscriptionId</w:t>
      </w:r>
      <w:proofErr w:type="spellEnd"/>
      <w:r w:rsidRPr="00B30474">
        <w:t xml:space="preserve"> &lt;</w:t>
      </w:r>
      <w:r>
        <w:rPr>
          <w:i/>
        </w:rPr>
        <w:t>subscription-id</w:t>
      </w:r>
      <w:r w:rsidRPr="00B30474">
        <w:t>&gt;</w:t>
      </w:r>
    </w:p>
    <w:p w14:paraId="0C7E88FB" w14:textId="77777777" w:rsidR="000673DF" w:rsidRPr="00B30474" w:rsidRDefault="000673DF" w:rsidP="000673DF">
      <w:pPr>
        <w:pStyle w:val="CodeBlock"/>
      </w:pPr>
      <w:r w:rsidRPr="00B30474">
        <w:t xml:space="preserve">             -</w:t>
      </w:r>
      <w:proofErr w:type="spellStart"/>
      <w:r w:rsidRPr="00B30474">
        <w:t>tenantDomain</w:t>
      </w:r>
      <w:proofErr w:type="spellEnd"/>
      <w:r w:rsidRPr="00B30474">
        <w:t xml:space="preserve"> &lt;</w:t>
      </w:r>
      <w:r w:rsidRPr="00B30474">
        <w:rPr>
          <w:i/>
        </w:rPr>
        <w:t>tenant-domain</w:t>
      </w:r>
      <w:r w:rsidRPr="00B30474">
        <w:t>&gt;</w:t>
      </w:r>
    </w:p>
    <w:p w14:paraId="6D59AFF7" w14:textId="485C0EE7" w:rsidR="000673DF" w:rsidRPr="00B30474" w:rsidRDefault="000673DF" w:rsidP="000673DF">
      <w:pPr>
        <w:pStyle w:val="CodeBlock"/>
      </w:pPr>
      <w:r w:rsidRPr="00B30474">
        <w:t xml:space="preserve">             -</w:t>
      </w:r>
      <w:proofErr w:type="spellStart"/>
      <w:r w:rsidR="000505BE">
        <w:t>globalAdminUser</w:t>
      </w:r>
      <w:r w:rsidRPr="00B30474">
        <w:t>name</w:t>
      </w:r>
      <w:proofErr w:type="spellEnd"/>
      <w:r w:rsidRPr="00B30474">
        <w:t xml:space="preserve"> &lt;</w:t>
      </w:r>
      <w:r w:rsidRPr="006B2A26">
        <w:rPr>
          <w:i/>
        </w:rPr>
        <w:t>username</w:t>
      </w:r>
      <w:r w:rsidRPr="00B30474">
        <w:t>&gt;</w:t>
      </w:r>
    </w:p>
    <w:p w14:paraId="24C08C12" w14:textId="77777777" w:rsidR="000673DF" w:rsidRPr="00B30474" w:rsidRDefault="000673DF" w:rsidP="000673DF">
      <w:pPr>
        <w:pStyle w:val="CodeBlock"/>
      </w:pPr>
      <w:r w:rsidRPr="00B30474">
        <w:t xml:space="preserve">             -</w:t>
      </w:r>
      <w:proofErr w:type="spellStart"/>
      <w:r w:rsidRPr="00B30474">
        <w:t>clearDeployment</w:t>
      </w:r>
      <w:proofErr w:type="spellEnd"/>
    </w:p>
    <w:p w14:paraId="2CEEAB00" w14:textId="48C1399E" w:rsidR="000673DF" w:rsidRDefault="000673DF" w:rsidP="000673DF">
      <w:pPr>
        <w:pStyle w:val="BodyText"/>
      </w:pPr>
      <w:r>
        <w:t>Uninstalls the solution, removing all resource groups, service principles, AD applications, and AD users.</w:t>
      </w:r>
    </w:p>
    <w:p w14:paraId="7B625C69" w14:textId="2767552A" w:rsidR="00142830" w:rsidRDefault="000673DF" w:rsidP="00142830">
      <w:pPr>
        <w:rPr>
          <w:b/>
        </w:rPr>
      </w:pPr>
      <w:r>
        <w:rPr>
          <w:b/>
        </w:rPr>
        <w:t>P</w:t>
      </w:r>
      <w:r w:rsidR="0074343A">
        <w:rPr>
          <w:b/>
        </w:rPr>
        <w:t>arameters</w:t>
      </w:r>
    </w:p>
    <w:p w14:paraId="423AFBAF" w14:textId="19F51210" w:rsidR="000673DF" w:rsidRDefault="000673DF" w:rsidP="000673DF">
      <w:pPr>
        <w:pStyle w:val="BodyText"/>
      </w:pPr>
      <w:commentRangeStart w:id="43"/>
      <w:commentRangeStart w:id="44"/>
      <w:r>
        <w:t>All parameters are optional, although at least one parameter must be present to successfully run the script.</w:t>
      </w:r>
      <w:commentRangeEnd w:id="43"/>
      <w:r w:rsidR="00C903C1">
        <w:rPr>
          <w:rStyle w:val="CommentReference"/>
        </w:rPr>
        <w:commentReference w:id="43"/>
      </w:r>
      <w:commentRangeEnd w:id="44"/>
      <w:r w:rsidR="00F97F85">
        <w:rPr>
          <w:rStyle w:val="CommentReference"/>
        </w:rPr>
        <w:commentReference w:id="44"/>
      </w:r>
    </w:p>
    <w:p w14:paraId="12C90C47" w14:textId="2C7FB059" w:rsidR="006B2A26" w:rsidRDefault="006B2A26" w:rsidP="006B2A26">
      <w:pPr>
        <w:pStyle w:val="CodeBlock"/>
      </w:pPr>
      <w:r>
        <w:t>-</w:t>
      </w:r>
      <w:proofErr w:type="spellStart"/>
      <w:r>
        <w:t>clearDeployment</w:t>
      </w:r>
      <w:proofErr w:type="spellEnd"/>
    </w:p>
    <w:p w14:paraId="4C9D359A" w14:textId="09AD6DD0" w:rsidR="006B2A26" w:rsidRDefault="006B2A26" w:rsidP="00142830">
      <w:pPr>
        <w:rPr>
          <w:b/>
        </w:rPr>
      </w:pPr>
      <w:r>
        <w:t>Uninstalls the solution, removing all resource groups, service principles, AD applications, and AD users.</w:t>
      </w:r>
    </w:p>
    <w:p w14:paraId="4EB7DE51" w14:textId="0DF72635" w:rsidR="0074343A" w:rsidRDefault="0074343A" w:rsidP="0074343A">
      <w:pPr>
        <w:pStyle w:val="CodeBlock"/>
      </w:pPr>
      <w:r>
        <w:t>-</w:t>
      </w:r>
      <w:proofErr w:type="spellStart"/>
      <w:r>
        <w:t>deploymentPassword</w:t>
      </w:r>
      <w:proofErr w:type="spellEnd"/>
      <w:r>
        <w:t xml:space="preserve"> </w:t>
      </w:r>
      <w:r>
        <w:rPr>
          <w:i/>
        </w:rPr>
        <w:t>&lt;password&gt;</w:t>
      </w:r>
    </w:p>
    <w:p w14:paraId="7B921152" w14:textId="2B6B9DFB" w:rsidR="00FF3A77" w:rsidRDefault="00FF3A77" w:rsidP="0074343A">
      <w:pPr>
        <w:pStyle w:val="BodyText"/>
      </w:pPr>
      <w:commentRangeStart w:id="45"/>
      <w:r>
        <w:t xml:space="preserve">If this parameter is set, </w:t>
      </w:r>
      <w:proofErr w:type="gramStart"/>
      <w:r>
        <w:t>all of</w:t>
      </w:r>
      <w:proofErr w:type="gramEnd"/>
      <w:r>
        <w:t xml:space="preserve"> the passwords used within the solution will be set to the supplied value. </w:t>
      </w:r>
      <w:commentRangeEnd w:id="45"/>
      <w:r w:rsidR="00C903C1">
        <w:rPr>
          <w:rStyle w:val="CommentReference"/>
        </w:rPr>
        <w:commentReference w:id="45"/>
      </w:r>
      <w:r>
        <w:t xml:space="preserve">The </w:t>
      </w:r>
      <w:proofErr w:type="spellStart"/>
      <w:r>
        <w:t>deploymentPassword</w:t>
      </w:r>
      <w:proofErr w:type="spellEnd"/>
      <w:r>
        <w:t xml:space="preserve"> parameter is intended for testing purposes, and should not be used in a production environment.</w:t>
      </w:r>
      <w:ins w:id="46" w:author="Paul Henry" w:date="2017-12-21T09:06:00Z">
        <w:r w:rsidR="00F97F85">
          <w:t xml:space="preserve"> If this parameter is not used, the script will generate</w:t>
        </w:r>
      </w:ins>
      <w:ins w:id="47" w:author="Paul Henry" w:date="2017-12-21T09:07:00Z">
        <w:r w:rsidR="00830213">
          <w:t xml:space="preserve"> and display</w:t>
        </w:r>
      </w:ins>
      <w:ins w:id="48" w:author="Paul Henry" w:date="2017-12-21T09:06:00Z">
        <w:r w:rsidR="00F97F85">
          <w:t xml:space="preserve"> 15-character strong passwords for every </w:t>
        </w:r>
      </w:ins>
      <w:ins w:id="49" w:author="Paul Henry" w:date="2017-12-21T09:07:00Z">
        <w:r w:rsidR="00F97F85">
          <w:t>role</w:t>
        </w:r>
        <w:r w:rsidR="00830213">
          <w:t>.</w:t>
        </w:r>
      </w:ins>
    </w:p>
    <w:p w14:paraId="14F09237" w14:textId="77777777" w:rsidR="00FF3A77" w:rsidRDefault="00FF3A77" w:rsidP="00FF3A77">
      <w:pPr>
        <w:pStyle w:val="CodeBlock"/>
      </w:pPr>
      <w:r>
        <w:t>-</w:t>
      </w:r>
      <w:proofErr w:type="spellStart"/>
      <w:r>
        <w:t>deploymentPrefix</w:t>
      </w:r>
      <w:proofErr w:type="spellEnd"/>
      <w:r>
        <w:t xml:space="preserve"> </w:t>
      </w:r>
      <w:r>
        <w:rPr>
          <w:i/>
        </w:rPr>
        <w:t>&lt;prefix&gt;</w:t>
      </w:r>
    </w:p>
    <w:p w14:paraId="6C2615C1" w14:textId="11E767FE" w:rsidR="00FF3A77" w:rsidRDefault="00FF3A77" w:rsidP="00FF3A77">
      <w:pPr>
        <w:pStyle w:val="BodyText"/>
      </w:pPr>
      <w:r>
        <w:t xml:space="preserve">A string of 1 to 5 alphanumeric characters that will be used to create distinct resource group names. If you run the script multiple times, you must choose a different prefix each time to </w:t>
      </w:r>
      <w:commentRangeStart w:id="50"/>
      <w:r w:rsidRPr="00F002F1">
        <w:rPr>
          <w:highlight w:val="yellow"/>
        </w:rPr>
        <w:t xml:space="preserve">avoid conflicts with </w:t>
      </w:r>
      <w:del w:id="51" w:author="Paul Henry" w:date="2017-12-21T09:07:00Z">
        <w:r w:rsidRPr="00830213" w:rsidDel="00830213">
          <w:delText>deleted groups in KeyVault</w:delText>
        </w:r>
        <w:commentRangeEnd w:id="50"/>
        <w:r w:rsidR="00F002F1" w:rsidRPr="00830213" w:rsidDel="00830213">
          <w:rPr>
            <w:rStyle w:val="CommentReference"/>
          </w:rPr>
          <w:commentReference w:id="50"/>
        </w:r>
      </w:del>
      <w:ins w:id="52" w:author="Paul Henry" w:date="2017-12-21T09:07:00Z">
        <w:r w:rsidR="00830213" w:rsidRPr="00830213">
          <w:t>other resources</w:t>
        </w:r>
      </w:ins>
      <w:r w:rsidRPr="00830213">
        <w:t>.</w:t>
      </w:r>
    </w:p>
    <w:p w14:paraId="20E70DC4" w14:textId="51158E7E" w:rsidR="00FF3A77" w:rsidRDefault="00FF3A77" w:rsidP="004556D0">
      <w:pPr>
        <w:pStyle w:val="CodeBlock"/>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pPr>
      <w:r>
        <w:t>-</w:t>
      </w:r>
      <w:proofErr w:type="spellStart"/>
      <w:r>
        <w:t>enableADDomainPasswordPolicy</w:t>
      </w:r>
      <w:proofErr w:type="spellEnd"/>
      <w:r w:rsidR="004556D0">
        <w:tab/>
      </w:r>
    </w:p>
    <w:p w14:paraId="5B07D2B9" w14:textId="574B9BAA" w:rsidR="00FF3A77" w:rsidRDefault="00FF3A77" w:rsidP="00FF3A77">
      <w:pPr>
        <w:pStyle w:val="BodyText"/>
      </w:pPr>
      <w:r>
        <w:t>Include this switch when deploying the solution to set the password policy to 60 days at the Domain level.</w:t>
      </w:r>
    </w:p>
    <w:p w14:paraId="2C6F2607" w14:textId="77777777" w:rsidR="00FF3A77" w:rsidRDefault="00FF3A77" w:rsidP="00FF3A77">
      <w:pPr>
        <w:pStyle w:val="CodeBlock"/>
      </w:pPr>
      <w:r>
        <w:t>-</w:t>
      </w:r>
      <w:proofErr w:type="spellStart"/>
      <w:r>
        <w:t>enableMFA</w:t>
      </w:r>
      <w:proofErr w:type="spellEnd"/>
    </w:p>
    <w:p w14:paraId="3F12A3AC" w14:textId="77777777" w:rsidR="00FF3A77" w:rsidRDefault="00FF3A77" w:rsidP="00FF3A77">
      <w:pPr>
        <w:pStyle w:val="BodyText"/>
      </w:pPr>
      <w:r>
        <w:lastRenderedPageBreak/>
        <w:t>Include this switch when deploying the solution to enable multi-factor authentication for solution users.</w:t>
      </w:r>
    </w:p>
    <w:p w14:paraId="491DE21D" w14:textId="66633455" w:rsidR="00FF3A77" w:rsidRDefault="00FF3A77" w:rsidP="00FF3A77">
      <w:pPr>
        <w:pStyle w:val="CodeBlock"/>
      </w:pPr>
      <w:r>
        <w:t>-</w:t>
      </w:r>
      <w:proofErr w:type="spellStart"/>
      <w:r>
        <w:t>installModules</w:t>
      </w:r>
      <w:proofErr w:type="spellEnd"/>
    </w:p>
    <w:p w14:paraId="1A784A34" w14:textId="23977E95" w:rsidR="00FF3A77" w:rsidRDefault="00FF3A77" w:rsidP="00FF3A77">
      <w:pPr>
        <w:pStyle w:val="BodyText"/>
      </w:pPr>
      <w:r>
        <w:t>Installs and updates all necessary PowerShell modules. Run the script with this switch before performing the main deployment to ensure that all necessary modules are present.</w:t>
      </w:r>
    </w:p>
    <w:p w14:paraId="2138CFE6" w14:textId="41BA459C" w:rsidR="00FF3A77" w:rsidRDefault="00FF3A77" w:rsidP="00FF3A77">
      <w:pPr>
        <w:pStyle w:val="CodeBlock"/>
      </w:pPr>
      <w:r>
        <w:t>-</w:t>
      </w:r>
      <w:proofErr w:type="spellStart"/>
      <w:r w:rsidR="000505BE">
        <w:t>globalAdminUser</w:t>
      </w:r>
      <w:r>
        <w:t>name</w:t>
      </w:r>
      <w:proofErr w:type="spellEnd"/>
      <w:r>
        <w:t xml:space="preserve"> </w:t>
      </w:r>
      <w:r w:rsidRPr="00D526AD">
        <w:rPr>
          <w:i/>
        </w:rPr>
        <w:t>&lt;username&gt;</w:t>
      </w:r>
    </w:p>
    <w:p w14:paraId="1AC0E5FE" w14:textId="2DC4FFC3" w:rsidR="0074343A" w:rsidRPr="0074343A" w:rsidRDefault="00FF3A77" w:rsidP="00FF3A77">
      <w:pPr>
        <w:pStyle w:val="BodyText"/>
      </w:pPr>
      <w:commentRangeStart w:id="53"/>
      <w:r>
        <w:t xml:space="preserve">Typically, this is the username of the user </w:t>
      </w:r>
      <w:del w:id="54" w:author="Paul Henry" w:date="2017-12-21T09:09:00Z">
        <w:r w:rsidDel="00404041">
          <w:delText>deploying the solution</w:delText>
        </w:r>
      </w:del>
      <w:ins w:id="55" w:author="Paul Henry" w:date="2017-12-21T09:09:00Z">
        <w:r w:rsidR="00404041">
          <w:t>performing the deployment</w:t>
        </w:r>
      </w:ins>
      <w:r>
        <w:t>.</w:t>
      </w:r>
      <w:commentRangeEnd w:id="53"/>
      <w:r w:rsidR="00CC380B">
        <w:rPr>
          <w:rStyle w:val="CommentReference"/>
        </w:rPr>
        <w:commentReference w:id="53"/>
      </w:r>
      <w:r>
        <w:t xml:space="preserve"> Use a valid Azure Active Directory </w:t>
      </w:r>
      <w:proofErr w:type="spellStart"/>
      <w:r>
        <w:t>OrgID</w:t>
      </w:r>
      <w:proofErr w:type="spellEnd"/>
      <w:r>
        <w:t xml:space="preserve"> username (example: “</w:t>
      </w:r>
      <w:r w:rsidRPr="007108DB">
        <w:t>alex@contosohealthcare.onmicrosoft.com</w:t>
      </w:r>
      <w:r>
        <w:t>”) rather than a Microsoft or corporate account name (example: “alex@contoso.com”).</w:t>
      </w:r>
    </w:p>
    <w:p w14:paraId="05E88EC0" w14:textId="2A538E2D" w:rsidR="00FF3A77" w:rsidRDefault="00FF3A77" w:rsidP="00FF3A77">
      <w:pPr>
        <w:pStyle w:val="CodeBlock"/>
      </w:pPr>
      <w:r>
        <w:t>-</w:t>
      </w:r>
      <w:proofErr w:type="spellStart"/>
      <w:r>
        <w:t>subscriptionId</w:t>
      </w:r>
      <w:proofErr w:type="spellEnd"/>
      <w:r>
        <w:t xml:space="preserve"> </w:t>
      </w:r>
      <w:r w:rsidRPr="00D526AD">
        <w:rPr>
          <w:i/>
        </w:rPr>
        <w:t>&lt;</w:t>
      </w:r>
      <w:r>
        <w:rPr>
          <w:i/>
        </w:rPr>
        <w:t>subscription-id</w:t>
      </w:r>
      <w:r w:rsidRPr="00D526AD">
        <w:rPr>
          <w:i/>
        </w:rPr>
        <w:t>&gt;</w:t>
      </w:r>
    </w:p>
    <w:p w14:paraId="2E4A0156" w14:textId="77777777" w:rsidR="00FF3A77" w:rsidRDefault="00FF3A77" w:rsidP="00FF3A77">
      <w:pPr>
        <w:pStyle w:val="BodyText"/>
      </w:pPr>
      <w:r>
        <w:t xml:space="preserve">For the subscription ID, sign in to the </w:t>
      </w:r>
      <w:hyperlink r:id="rId48" w:anchor="blade/Microsoft_Azure_Billing/SubscriptionsBlade" w:history="1">
        <w:r w:rsidRPr="00B55C57">
          <w:rPr>
            <w:rStyle w:val="Hyperlink"/>
          </w:rPr>
          <w:t>Subscriptions view in the Azure portal</w:t>
        </w:r>
      </w:hyperlink>
      <w:r>
        <w:t>. The subscription you are using should be listed in the table, along with its associated subscription ID, a GUID.</w:t>
      </w:r>
    </w:p>
    <w:p w14:paraId="68221B6E" w14:textId="34E8537E" w:rsidR="00FF3A77" w:rsidRDefault="00FF3A77" w:rsidP="00FF3A77">
      <w:pPr>
        <w:pStyle w:val="CodeBlock"/>
      </w:pPr>
      <w:r>
        <w:t>-</w:t>
      </w:r>
      <w:proofErr w:type="spellStart"/>
      <w:r>
        <w:t>tenantDomain</w:t>
      </w:r>
      <w:proofErr w:type="spellEnd"/>
      <w:r>
        <w:t xml:space="preserve"> </w:t>
      </w:r>
      <w:r w:rsidRPr="00D526AD">
        <w:rPr>
          <w:i/>
        </w:rPr>
        <w:t>&lt;</w:t>
      </w:r>
      <w:r>
        <w:rPr>
          <w:i/>
        </w:rPr>
        <w:t>tenant-domain</w:t>
      </w:r>
      <w:r w:rsidRPr="00D526AD">
        <w:rPr>
          <w:i/>
        </w:rPr>
        <w:t>&gt;</w:t>
      </w:r>
    </w:p>
    <w:p w14:paraId="48B437F5" w14:textId="77777777" w:rsidR="00FF3A77" w:rsidRDefault="00FF3A77" w:rsidP="00FF3A77">
      <w:pPr>
        <w:pStyle w:val="BodyText"/>
      </w:pPr>
      <w:r>
        <w:t xml:space="preserve">The tenant domain is the default directory name listed under your account name in the dashboard followed by </w:t>
      </w:r>
      <w:proofErr w:type="gramStart"/>
      <w:r>
        <w:t>“.onmicrosoft.com</w:t>
      </w:r>
      <w:proofErr w:type="gramEnd"/>
      <w:r>
        <w:t>” (example: “contosohealthcare.onmicrosoft.com”).</w:t>
      </w:r>
    </w:p>
    <w:p w14:paraId="44D3955C" w14:textId="278DB92D" w:rsidR="00FF3A77" w:rsidRDefault="00FF3A77" w:rsidP="00FF3A77">
      <w:pPr>
        <w:pStyle w:val="CodeBlock"/>
      </w:pPr>
      <w:r>
        <w:t>-</w:t>
      </w:r>
      <w:proofErr w:type="spellStart"/>
      <w:r>
        <w:t>tenantId</w:t>
      </w:r>
      <w:proofErr w:type="spellEnd"/>
      <w:r>
        <w:t xml:space="preserve"> </w:t>
      </w:r>
      <w:r w:rsidRPr="00D526AD">
        <w:rPr>
          <w:i/>
        </w:rPr>
        <w:t>&lt;</w:t>
      </w:r>
      <w:r>
        <w:rPr>
          <w:i/>
        </w:rPr>
        <w:t>tenant-id</w:t>
      </w:r>
      <w:r w:rsidRPr="00D526AD">
        <w:rPr>
          <w:i/>
        </w:rPr>
        <w:t>&gt;</w:t>
      </w:r>
    </w:p>
    <w:p w14:paraId="2797A427" w14:textId="76C86476" w:rsidR="00FF3A77" w:rsidRDefault="00FF3A77" w:rsidP="00FF3A77">
      <w:pPr>
        <w:pStyle w:val="BodyText"/>
      </w:pPr>
      <w:r>
        <w:t xml:space="preserve">To find the Azure tenant ID, click </w:t>
      </w:r>
      <w:r>
        <w:rPr>
          <w:b/>
        </w:rPr>
        <w:t>Azure Active Directory</w:t>
      </w:r>
      <w:r>
        <w:t xml:space="preserve"> in the dashboard sidebar, and under </w:t>
      </w:r>
      <w:r>
        <w:rPr>
          <w:b/>
        </w:rPr>
        <w:t>Manage</w:t>
      </w:r>
      <w:r>
        <w:t xml:space="preserve">, click </w:t>
      </w:r>
      <w:r>
        <w:rPr>
          <w:b/>
        </w:rPr>
        <w:t>Properties</w:t>
      </w:r>
      <w:r>
        <w:t xml:space="preserve">. The tenant ID is a GUID in the box labeled </w:t>
      </w:r>
      <w:r>
        <w:rPr>
          <w:b/>
        </w:rPr>
        <w:t>Directory ID</w:t>
      </w:r>
      <w:r>
        <w:t>.</w:t>
      </w:r>
    </w:p>
    <w:p w14:paraId="0D23FEC2" w14:textId="37CAA886" w:rsidR="00D433D2" w:rsidRDefault="00BA5D60" w:rsidP="00D433D2">
      <w:pPr>
        <w:pStyle w:val="Heading2"/>
      </w:pPr>
      <w:r>
        <w:t>Integrate Application Insights</w:t>
      </w:r>
      <w:r w:rsidR="00F40D5D">
        <w:t xml:space="preserve"> and Office 365</w:t>
      </w:r>
      <w:r>
        <w:t xml:space="preserve"> to Log Analytics</w:t>
      </w:r>
    </w:p>
    <w:p w14:paraId="74AFDCE4" w14:textId="6798D7AA" w:rsidR="00F40D5D" w:rsidRPr="00F40D5D" w:rsidRDefault="004F29BF" w:rsidP="00F40D5D">
      <w:pPr>
        <w:pStyle w:val="BodyText"/>
      </w:pPr>
      <w:r>
        <w:t xml:space="preserve">Use the </w:t>
      </w:r>
      <w:hyperlink r:id="rId49" w:history="1">
        <w:r>
          <w:rPr>
            <w:rStyle w:val="Hyperlink"/>
          </w:rPr>
          <w:t>Microsoft O</w:t>
        </w:r>
        <w:r w:rsidRPr="00341AEA">
          <w:rPr>
            <w:rStyle w:val="Hyperlink"/>
          </w:rPr>
          <w:t>perations Management Suite</w:t>
        </w:r>
      </w:hyperlink>
      <w:r>
        <w:t xml:space="preserve"> portal to integrate </w:t>
      </w:r>
      <w:hyperlink r:id="rId50" w:history="1">
        <w:r w:rsidRPr="004F29BF">
          <w:rPr>
            <w:rStyle w:val="Hyperlink"/>
          </w:rPr>
          <w:t>Application Insights</w:t>
        </w:r>
      </w:hyperlink>
      <w:r>
        <w:t xml:space="preserve"> and Office 365 into the </w:t>
      </w:r>
      <w:hyperlink r:id="rId51" w:history="1">
        <w:r w:rsidRPr="004F29BF">
          <w:rPr>
            <w:rStyle w:val="Hyperlink"/>
          </w:rPr>
          <w:t>Log Analytics</w:t>
        </w:r>
      </w:hyperlink>
      <w:r>
        <w:t xml:space="preserve"> tool.</w:t>
      </w:r>
    </w:p>
    <w:p w14:paraId="155B0A98" w14:textId="254B8974" w:rsidR="00BA5D60" w:rsidRDefault="00BA5D60" w:rsidP="00BA5D60">
      <w:pPr>
        <w:pStyle w:val="BodyText"/>
        <w:numPr>
          <w:ilvl w:val="0"/>
          <w:numId w:val="15"/>
        </w:numPr>
      </w:pPr>
      <w:r>
        <w:t xml:space="preserve">In the </w:t>
      </w:r>
      <w:r w:rsidR="00341AEA">
        <w:t xml:space="preserve">portal, click the Settings icon at the top of the page. Click </w:t>
      </w:r>
      <w:r w:rsidR="00341AEA">
        <w:rPr>
          <w:b/>
        </w:rPr>
        <w:t>Data</w:t>
      </w:r>
      <w:r w:rsidR="00341AEA">
        <w:t xml:space="preserve"> on the left, and then click </w:t>
      </w:r>
      <w:r w:rsidR="00341AEA">
        <w:rPr>
          <w:b/>
        </w:rPr>
        <w:t>Application Insights</w:t>
      </w:r>
      <w:r w:rsidR="00341AEA">
        <w:t xml:space="preserve">. </w:t>
      </w:r>
    </w:p>
    <w:p w14:paraId="261961DC" w14:textId="032A3754" w:rsidR="00BA5D60" w:rsidRDefault="000A7E4D" w:rsidP="000A7E4D">
      <w:pPr>
        <w:pStyle w:val="BodyText"/>
        <w:numPr>
          <w:ilvl w:val="0"/>
          <w:numId w:val="15"/>
        </w:numPr>
      </w:pPr>
      <w:r w:rsidRPr="000A7E4D">
        <w:t xml:space="preserve">Under </w:t>
      </w:r>
      <w:r w:rsidRPr="000A7E4D">
        <w:rPr>
          <w:b/>
        </w:rPr>
        <w:t>Select a subscription</w:t>
      </w:r>
      <w:r w:rsidRPr="000A7E4D">
        <w:t>, select a subscription that has Application Insights resources</w:t>
      </w:r>
      <w:r>
        <w:t>,</w:t>
      </w:r>
      <w:r w:rsidRPr="000A7E4D">
        <w:t xml:space="preserve"> and then under </w:t>
      </w:r>
      <w:r w:rsidRPr="000A7E4D">
        <w:rPr>
          <w:b/>
        </w:rPr>
        <w:t>Application Name</w:t>
      </w:r>
      <w:r w:rsidRPr="000A7E4D">
        <w:t>, select one or more applications</w:t>
      </w:r>
      <w:r>
        <w:t>.</w:t>
      </w:r>
    </w:p>
    <w:p w14:paraId="0599315D" w14:textId="5B0A137E" w:rsidR="000A7E4D" w:rsidRDefault="000A7E4D" w:rsidP="000A7E4D">
      <w:pPr>
        <w:pStyle w:val="BodyText"/>
        <w:numPr>
          <w:ilvl w:val="0"/>
          <w:numId w:val="15"/>
        </w:numPr>
      </w:pPr>
      <w:r>
        <w:t xml:space="preserve">Click </w:t>
      </w:r>
      <w:r>
        <w:rPr>
          <w:b/>
        </w:rPr>
        <w:t>Save</w:t>
      </w:r>
      <w:r>
        <w:t>.</w:t>
      </w:r>
    </w:p>
    <w:p w14:paraId="4C1BF258" w14:textId="3FAE7499" w:rsidR="000A7E4D" w:rsidRPr="00BA5D60" w:rsidRDefault="000A7E4D" w:rsidP="000A7E4D">
      <w:pPr>
        <w:pStyle w:val="BodyText"/>
      </w:pPr>
      <w:r>
        <w:rPr>
          <w:noProof/>
        </w:rPr>
        <w:lastRenderedPageBreak/>
        <w:drawing>
          <wp:inline distT="0" distB="0" distL="0" distR="0" wp14:anchorId="22BBF6F6" wp14:editId="57B984D8">
            <wp:extent cx="5943600"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Content5P61632S.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2315845"/>
                    </a:xfrm>
                    <a:prstGeom prst="rect">
                      <a:avLst/>
                    </a:prstGeom>
                  </pic:spPr>
                </pic:pic>
              </a:graphicData>
            </a:graphic>
          </wp:inline>
        </w:drawing>
      </w:r>
    </w:p>
    <w:p w14:paraId="677FC907" w14:textId="26D8241E" w:rsidR="00F40D5D" w:rsidRPr="00F40D5D" w:rsidRDefault="00F40D5D" w:rsidP="004F29BF">
      <w:pPr>
        <w:pStyle w:val="BodyText"/>
      </w:pPr>
    </w:p>
    <w:p w14:paraId="5B05614D" w14:textId="7C013C7C" w:rsidR="00F40D5D" w:rsidRDefault="00F40D5D" w:rsidP="004F29BF">
      <w:pPr>
        <w:pStyle w:val="BodyText"/>
        <w:numPr>
          <w:ilvl w:val="0"/>
          <w:numId w:val="15"/>
        </w:numPr>
      </w:pPr>
      <w:commentRangeStart w:id="56"/>
      <w:r>
        <w:t xml:space="preserve">To configure Office 365, click </w:t>
      </w:r>
      <w:r>
        <w:rPr>
          <w:b/>
        </w:rPr>
        <w:t>Connected Sources</w:t>
      </w:r>
      <w:r>
        <w:t xml:space="preserve"> on the left, and then click </w:t>
      </w:r>
      <w:r>
        <w:rPr>
          <w:b/>
        </w:rPr>
        <w:t>Office 365</w:t>
      </w:r>
      <w:r>
        <w:t xml:space="preserve">. </w:t>
      </w:r>
    </w:p>
    <w:p w14:paraId="0AE063B5" w14:textId="22062758" w:rsidR="00F40D5D" w:rsidRDefault="00F40D5D" w:rsidP="004F29BF">
      <w:pPr>
        <w:pStyle w:val="BodyText"/>
        <w:numPr>
          <w:ilvl w:val="0"/>
          <w:numId w:val="15"/>
        </w:numPr>
      </w:pPr>
      <w:r>
        <w:t xml:space="preserve">Click </w:t>
      </w:r>
      <w:r>
        <w:rPr>
          <w:b/>
        </w:rPr>
        <w:t>Connect Office 365</w:t>
      </w:r>
      <w:r>
        <w:t xml:space="preserve">. When prompted, log in with the </w:t>
      </w:r>
      <w:proofErr w:type="spellStart"/>
      <w:r>
        <w:t>Alex_SiteAdmin</w:t>
      </w:r>
      <w:proofErr w:type="spellEnd"/>
      <w:r>
        <w:t xml:space="preserve"> account and password.</w:t>
      </w:r>
      <w:r w:rsidR="00CC6A2C">
        <w:t xml:space="preserve"> (If you supplied a value for the </w:t>
      </w:r>
      <w:proofErr w:type="spellStart"/>
      <w:r w:rsidR="006E0FBF">
        <w:rPr>
          <w:b/>
        </w:rPr>
        <w:t>deploymentPassword</w:t>
      </w:r>
      <w:proofErr w:type="spellEnd"/>
      <w:r w:rsidR="006E0FBF">
        <w:t xml:space="preserve"> parameter when deploying the solution, use that value.)</w:t>
      </w:r>
      <w:r>
        <w:t xml:space="preserve"> You will be prompted to authorize Office 365. Click </w:t>
      </w:r>
      <w:r>
        <w:rPr>
          <w:b/>
        </w:rPr>
        <w:t>Accept</w:t>
      </w:r>
      <w:r>
        <w:t xml:space="preserve"> to continue.</w:t>
      </w:r>
    </w:p>
    <w:p w14:paraId="52324A7C" w14:textId="22CCCDCA" w:rsidR="004F29BF" w:rsidRPr="004F29BF" w:rsidRDefault="004F29BF" w:rsidP="004F29BF">
      <w:pPr>
        <w:pStyle w:val="BodyText"/>
      </w:pPr>
      <w:r>
        <w:rPr>
          <w:noProof/>
        </w:rPr>
        <w:drawing>
          <wp:inline distT="0" distB="0" distL="0" distR="0" wp14:anchorId="7A999115" wp14:editId="03678E71">
            <wp:extent cx="2560320" cy="15589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Alex.png"/>
                    <pic:cNvPicPr/>
                  </pic:nvPicPr>
                  <pic:blipFill rotWithShape="1">
                    <a:blip r:embed="rId53">
                      <a:extLst>
                        <a:ext uri="{28A0092B-C50C-407E-A947-70E740481C1C}">
                          <a14:useLocalDpi xmlns:a14="http://schemas.microsoft.com/office/drawing/2010/main" val="0"/>
                        </a:ext>
                      </a:extLst>
                    </a:blip>
                    <a:srcRect l="3647" t="16112" r="3134" b="6042"/>
                    <a:stretch/>
                  </pic:blipFill>
                  <pic:spPr bwMode="auto">
                    <a:xfrm>
                      <a:off x="0" y="0"/>
                      <a:ext cx="2560320" cy="155892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5FF74A2" wp14:editId="3A9D2FF6">
            <wp:extent cx="2194560" cy="236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orizeO365.png"/>
                    <pic:cNvPicPr/>
                  </pic:nvPicPr>
                  <pic:blipFill rotWithShape="1">
                    <a:blip r:embed="rId54">
                      <a:extLst>
                        <a:ext uri="{28A0092B-C50C-407E-A947-70E740481C1C}">
                          <a14:useLocalDpi xmlns:a14="http://schemas.microsoft.com/office/drawing/2010/main" val="0"/>
                        </a:ext>
                      </a:extLst>
                    </a:blip>
                    <a:srcRect l="6811" t="20783" r="11039" b="4644"/>
                    <a:stretch/>
                  </pic:blipFill>
                  <pic:spPr bwMode="auto">
                    <a:xfrm>
                      <a:off x="0" y="0"/>
                      <a:ext cx="2194560" cy="2365940"/>
                    </a:xfrm>
                    <a:prstGeom prst="rect">
                      <a:avLst/>
                    </a:prstGeom>
                    <a:ln>
                      <a:noFill/>
                    </a:ln>
                    <a:extLst>
                      <a:ext uri="{53640926-AAD7-44D8-BBD7-CCE9431645EC}">
                        <a14:shadowObscured xmlns:a14="http://schemas.microsoft.com/office/drawing/2010/main"/>
                      </a:ext>
                    </a:extLst>
                  </pic:spPr>
                </pic:pic>
              </a:graphicData>
            </a:graphic>
          </wp:inline>
        </w:drawing>
      </w:r>
    </w:p>
    <w:p w14:paraId="4B01CD31" w14:textId="47F0A0E7" w:rsidR="004F29BF" w:rsidRDefault="004F29BF" w:rsidP="004F29BF">
      <w:pPr>
        <w:pStyle w:val="BodyText"/>
        <w:numPr>
          <w:ilvl w:val="0"/>
          <w:numId w:val="15"/>
        </w:numPr>
      </w:pPr>
      <w:r>
        <w:t>While the solution is preparing, the status will be reported as “Performing Assessment” on the Office 365 tile in the OMS portal. It may take several hours for the operation to complete.</w:t>
      </w:r>
      <w:commentRangeEnd w:id="56"/>
      <w:r w:rsidR="00B57E35">
        <w:rPr>
          <w:rStyle w:val="CommentReference"/>
        </w:rPr>
        <w:commentReference w:id="56"/>
      </w:r>
    </w:p>
    <w:p w14:paraId="673B5960" w14:textId="45D68C0B" w:rsidR="00CC6A2C" w:rsidRDefault="006E0FBF" w:rsidP="006E0FBF">
      <w:pPr>
        <w:pStyle w:val="Heading2"/>
      </w:pPr>
      <w:r>
        <w:t>Grant permissions in Azure Active Directory</w:t>
      </w:r>
    </w:p>
    <w:p w14:paraId="52C75BFC" w14:textId="6E9307CB" w:rsidR="0053353C" w:rsidRDefault="0053353C" w:rsidP="0053353C">
      <w:pPr>
        <w:pStyle w:val="BodyText"/>
        <w:numPr>
          <w:ilvl w:val="0"/>
          <w:numId w:val="21"/>
        </w:numPr>
      </w:pPr>
      <w:r>
        <w:t xml:space="preserve">In the Azure portal, click </w:t>
      </w:r>
      <w:r>
        <w:rPr>
          <w:b/>
        </w:rPr>
        <w:t>Azure Active Directory</w:t>
      </w:r>
      <w:r>
        <w:t xml:space="preserve"> in the sidebar. </w:t>
      </w:r>
    </w:p>
    <w:p w14:paraId="199ED8FB" w14:textId="4D055D8A" w:rsidR="0053353C" w:rsidRDefault="0053353C" w:rsidP="0053353C">
      <w:pPr>
        <w:pStyle w:val="BodyText"/>
        <w:numPr>
          <w:ilvl w:val="0"/>
          <w:numId w:val="21"/>
        </w:numPr>
      </w:pPr>
      <w:r>
        <w:t xml:space="preserve">Click </w:t>
      </w:r>
      <w:r>
        <w:rPr>
          <w:b/>
        </w:rPr>
        <w:t>App registrations</w:t>
      </w:r>
      <w:r>
        <w:t>.</w:t>
      </w:r>
    </w:p>
    <w:p w14:paraId="61E267F9" w14:textId="0F440ED0" w:rsidR="0053353C" w:rsidRDefault="0053353C" w:rsidP="0053353C">
      <w:pPr>
        <w:pStyle w:val="BodyText"/>
        <w:numPr>
          <w:ilvl w:val="0"/>
          <w:numId w:val="21"/>
        </w:numPr>
      </w:pPr>
      <w:r>
        <w:t xml:space="preserve">Click </w:t>
      </w:r>
      <w:r>
        <w:rPr>
          <w:i/>
        </w:rPr>
        <w:t>&lt;deployment-prefix&gt;</w:t>
      </w:r>
      <w:r>
        <w:t xml:space="preserve"> </w:t>
      </w:r>
      <w:r>
        <w:rPr>
          <w:b/>
        </w:rPr>
        <w:t>Azure HIPAA LOS Sample</w:t>
      </w:r>
      <w:r>
        <w:t>.</w:t>
      </w:r>
    </w:p>
    <w:p w14:paraId="40F8F33D" w14:textId="027452FB" w:rsidR="00B30474" w:rsidRDefault="00B30474" w:rsidP="0053353C">
      <w:pPr>
        <w:pStyle w:val="BodyText"/>
        <w:numPr>
          <w:ilvl w:val="0"/>
          <w:numId w:val="21"/>
        </w:numPr>
      </w:pPr>
      <w:r>
        <w:t xml:space="preserve">Click </w:t>
      </w:r>
      <w:r>
        <w:rPr>
          <w:b/>
        </w:rPr>
        <w:t>Required permissions</w:t>
      </w:r>
      <w:r>
        <w:t>.</w:t>
      </w:r>
    </w:p>
    <w:p w14:paraId="43A02347" w14:textId="7FC577ED" w:rsidR="00B30474" w:rsidRDefault="00B30474" w:rsidP="0053353C">
      <w:pPr>
        <w:pStyle w:val="BodyText"/>
        <w:numPr>
          <w:ilvl w:val="0"/>
          <w:numId w:val="21"/>
        </w:numPr>
      </w:pPr>
      <w:r>
        <w:t xml:space="preserve">Click </w:t>
      </w:r>
      <w:r>
        <w:rPr>
          <w:b/>
        </w:rPr>
        <w:t>Grant Permissions</w:t>
      </w:r>
      <w:r>
        <w:t xml:space="preserve"> at top. You will be asked if you want to grant permissions for all accounts in the current directory. Click </w:t>
      </w:r>
      <w:r>
        <w:rPr>
          <w:b/>
        </w:rPr>
        <w:t>Yes</w:t>
      </w:r>
      <w:r>
        <w:t>.</w:t>
      </w:r>
    </w:p>
    <w:p w14:paraId="29483C02" w14:textId="77777777" w:rsidR="003E6402" w:rsidRPr="00B30474" w:rsidRDefault="003E6402" w:rsidP="003E6402">
      <w:pPr>
        <w:pStyle w:val="BodyText"/>
        <w:rPr>
          <w:moveTo w:id="57" w:author="Paul Henry" w:date="2017-12-21T10:12:00Z"/>
        </w:rPr>
      </w:pPr>
      <w:moveToRangeStart w:id="58" w:author="Paul Henry" w:date="2017-12-21T10:12:00Z" w:name="move501614468"/>
      <w:moveTo w:id="59" w:author="Paul Henry" w:date="2017-12-21T10:12:00Z">
        <w:r>
          <w:rPr>
            <w:highlight w:val="yellow"/>
          </w:rPr>
          <w:lastRenderedPageBreak/>
          <w:t>[</w:t>
        </w:r>
        <w:r w:rsidRPr="00C46607">
          <w:rPr>
            <w:highlight w:val="yellow"/>
          </w:rPr>
          <w:t xml:space="preserve">When complete you will get an output </w:t>
        </w:r>
        <w:proofErr w:type="spellStart"/>
        <w:r w:rsidRPr="00C46607">
          <w:rPr>
            <w:highlight w:val="yellow"/>
          </w:rPr>
          <w:t>json</w:t>
        </w:r>
        <w:proofErr w:type="spellEnd"/>
        <w:r w:rsidRPr="00C46607">
          <w:rPr>
            <w:highlight w:val="yellow"/>
          </w:rPr>
          <w:t xml:space="preserve"> file located </w:t>
        </w:r>
        <w:proofErr w:type="gramStart"/>
        <w:r w:rsidRPr="00C46607">
          <w:rPr>
            <w:highlight w:val="yellow"/>
          </w:rPr>
          <w:t>in .</w:t>
        </w:r>
        <w:proofErr w:type="gramEnd"/>
        <w:r w:rsidRPr="00C46607">
          <w:rPr>
            <w:highlight w:val="yellow"/>
          </w:rPr>
          <w:t>\output called [pull in example for naming]. It will list all the components installed. The demo will require this file.</w:t>
        </w:r>
        <w:r>
          <w:t>]</w:t>
        </w:r>
      </w:moveTo>
    </w:p>
    <w:moveToRangeEnd w:id="58"/>
    <w:p w14:paraId="5596AE84" w14:textId="47D0968F" w:rsidR="00B30474" w:rsidRDefault="00B30474" w:rsidP="00B30474">
      <w:pPr>
        <w:pStyle w:val="Heading2"/>
      </w:pPr>
      <w:r>
        <w:t>Uninstall solution and clean up deployment resources</w:t>
      </w:r>
    </w:p>
    <w:p w14:paraId="7611C5CD" w14:textId="0F82254A" w:rsidR="00B30474" w:rsidRDefault="00B30474" w:rsidP="00B30474">
      <w:pPr>
        <w:pStyle w:val="BodyText"/>
      </w:pPr>
      <w:r>
        <w:t>To uninstall the solution, run the deployment script again with the following parameters:</w:t>
      </w:r>
    </w:p>
    <w:p w14:paraId="598F9535" w14:textId="741F3079" w:rsidR="00B30474" w:rsidRPr="00B30474" w:rsidRDefault="00B30474" w:rsidP="00B30474">
      <w:pPr>
        <w:pStyle w:val="CodeBlock"/>
      </w:pPr>
      <w:r w:rsidRPr="00B30474">
        <w:t>.\deploy.ps1 -</w:t>
      </w:r>
      <w:proofErr w:type="spellStart"/>
      <w:r w:rsidRPr="00B30474">
        <w:t>deploymentPrefix</w:t>
      </w:r>
      <w:proofErr w:type="spellEnd"/>
      <w:r w:rsidRPr="00B30474">
        <w:t xml:space="preserve"> </w:t>
      </w:r>
      <w:r w:rsidRPr="00B30474">
        <w:rPr>
          <w:i/>
        </w:rPr>
        <w:t>&lt;</w:t>
      </w:r>
      <w:r>
        <w:rPr>
          <w:i/>
        </w:rPr>
        <w:t>deployment-prefix</w:t>
      </w:r>
      <w:r w:rsidRPr="00B30474">
        <w:rPr>
          <w:i/>
        </w:rPr>
        <w:t>&gt;</w:t>
      </w:r>
      <w:r w:rsidRPr="00B30474">
        <w:t xml:space="preserve"> </w:t>
      </w:r>
    </w:p>
    <w:p w14:paraId="745C056A" w14:textId="77777777" w:rsidR="00B30474" w:rsidRPr="00B30474" w:rsidRDefault="00B30474" w:rsidP="00B30474">
      <w:pPr>
        <w:pStyle w:val="CodeBlock"/>
      </w:pPr>
      <w:r w:rsidRPr="00B30474">
        <w:t xml:space="preserve">             -</w:t>
      </w:r>
      <w:proofErr w:type="spellStart"/>
      <w:proofErr w:type="gramStart"/>
      <w:r w:rsidRPr="00B30474">
        <w:t>tenantId</w:t>
      </w:r>
      <w:proofErr w:type="spellEnd"/>
      <w:r w:rsidRPr="00B30474">
        <w:t xml:space="preserve">  &lt;</w:t>
      </w:r>
      <w:proofErr w:type="gramEnd"/>
      <w:r w:rsidRPr="00B30474">
        <w:rPr>
          <w:i/>
        </w:rPr>
        <w:t>tenant-id</w:t>
      </w:r>
      <w:r w:rsidRPr="00B30474">
        <w:t>&gt;</w:t>
      </w:r>
    </w:p>
    <w:p w14:paraId="0948BAAF" w14:textId="5BE336A9" w:rsidR="00B30474" w:rsidRPr="00B30474" w:rsidRDefault="00B30474" w:rsidP="00B30474">
      <w:pPr>
        <w:pStyle w:val="CodeBlock"/>
      </w:pPr>
      <w:r w:rsidRPr="00B30474">
        <w:t xml:space="preserve">             -</w:t>
      </w:r>
      <w:proofErr w:type="spellStart"/>
      <w:r w:rsidRPr="00B30474">
        <w:t>subscriptionId</w:t>
      </w:r>
      <w:proofErr w:type="spellEnd"/>
      <w:r w:rsidRPr="00B30474">
        <w:t xml:space="preserve"> &lt;</w:t>
      </w:r>
      <w:r>
        <w:rPr>
          <w:i/>
        </w:rPr>
        <w:t>subscription-id</w:t>
      </w:r>
      <w:r w:rsidRPr="00B30474">
        <w:t>&gt;</w:t>
      </w:r>
    </w:p>
    <w:p w14:paraId="462E72C3" w14:textId="77777777" w:rsidR="00B30474" w:rsidRPr="00B30474" w:rsidRDefault="00B30474" w:rsidP="00B30474">
      <w:pPr>
        <w:pStyle w:val="CodeBlock"/>
      </w:pPr>
      <w:r w:rsidRPr="00B30474">
        <w:t xml:space="preserve">             -</w:t>
      </w:r>
      <w:proofErr w:type="spellStart"/>
      <w:r w:rsidRPr="00B30474">
        <w:t>tenantDomain</w:t>
      </w:r>
      <w:proofErr w:type="spellEnd"/>
      <w:r w:rsidRPr="00B30474">
        <w:t xml:space="preserve"> &lt;</w:t>
      </w:r>
      <w:r w:rsidRPr="00B30474">
        <w:rPr>
          <w:i/>
        </w:rPr>
        <w:t>tenant-domain</w:t>
      </w:r>
      <w:r w:rsidRPr="00B30474">
        <w:t>&gt;</w:t>
      </w:r>
    </w:p>
    <w:p w14:paraId="7EF57C9A" w14:textId="759A954A" w:rsidR="00B30474" w:rsidRPr="00B30474" w:rsidRDefault="00B30474" w:rsidP="00B30474">
      <w:pPr>
        <w:pStyle w:val="CodeBlock"/>
      </w:pPr>
      <w:r w:rsidRPr="00B30474">
        <w:t xml:space="preserve">             -</w:t>
      </w:r>
      <w:proofErr w:type="spellStart"/>
      <w:r w:rsidR="000505BE">
        <w:t>globalAdminUser</w:t>
      </w:r>
      <w:r w:rsidRPr="00B30474">
        <w:t>name</w:t>
      </w:r>
      <w:proofErr w:type="spellEnd"/>
      <w:r w:rsidRPr="00B30474">
        <w:t xml:space="preserve"> &lt;</w:t>
      </w:r>
      <w:r w:rsidRPr="006B2A26">
        <w:rPr>
          <w:i/>
        </w:rPr>
        <w:t>username</w:t>
      </w:r>
      <w:r w:rsidRPr="00B30474">
        <w:t>&gt;</w:t>
      </w:r>
    </w:p>
    <w:p w14:paraId="2ABA1104" w14:textId="77777777" w:rsidR="00B30474" w:rsidRPr="00B30474" w:rsidRDefault="00B30474" w:rsidP="00B30474">
      <w:pPr>
        <w:pStyle w:val="CodeBlock"/>
      </w:pPr>
      <w:r w:rsidRPr="00B30474">
        <w:t xml:space="preserve">             -</w:t>
      </w:r>
      <w:proofErr w:type="spellStart"/>
      <w:r w:rsidRPr="00B30474">
        <w:t>clearDeployment</w:t>
      </w:r>
      <w:proofErr w:type="spellEnd"/>
    </w:p>
    <w:p w14:paraId="0BB4C93F" w14:textId="0EE23C7B" w:rsidR="00B30474" w:rsidRDefault="00B30474" w:rsidP="00B30474">
      <w:pPr>
        <w:pStyle w:val="BodyText"/>
      </w:pPr>
      <w:r>
        <w:t xml:space="preserve">The script will ask you to supply a value for the </w:t>
      </w:r>
      <w:proofErr w:type="spellStart"/>
      <w:r w:rsidR="006421FE">
        <w:rPr>
          <w:b/>
        </w:rPr>
        <w:t>global</w:t>
      </w:r>
      <w:r>
        <w:rPr>
          <w:b/>
        </w:rPr>
        <w:t>AdminPassword</w:t>
      </w:r>
      <w:proofErr w:type="spellEnd"/>
      <w:r>
        <w:t xml:space="preserve"> parameter; </w:t>
      </w:r>
      <w:r w:rsidR="006421FE" w:rsidRPr="00A857B0">
        <w:rPr>
          <w:highlight w:val="yellow"/>
        </w:rPr>
        <w:t xml:space="preserve">enter the password for the administrative account you are using for the </w:t>
      </w:r>
      <w:r w:rsidR="006421FE" w:rsidRPr="00A857B0">
        <w:rPr>
          <w:b/>
          <w:highlight w:val="yellow"/>
        </w:rPr>
        <w:t>-</w:t>
      </w:r>
      <w:proofErr w:type="spellStart"/>
      <w:r w:rsidR="006421FE" w:rsidRPr="00A857B0">
        <w:rPr>
          <w:b/>
          <w:highlight w:val="yellow"/>
        </w:rPr>
        <w:t>globalAdminUsername</w:t>
      </w:r>
      <w:proofErr w:type="spellEnd"/>
      <w:r w:rsidR="006421FE" w:rsidRPr="00A857B0">
        <w:rPr>
          <w:highlight w:val="yellow"/>
        </w:rPr>
        <w:t xml:space="preserve"> parameter</w:t>
      </w:r>
      <w:r>
        <w:t>. The script then removes all resource groups, service principles, AD applications, and AD users.</w:t>
      </w:r>
    </w:p>
    <w:p w14:paraId="0911B54E" w14:textId="14695E02" w:rsidR="00C46607" w:rsidRPr="00B30474" w:rsidDel="003E6402" w:rsidRDefault="00C46607" w:rsidP="00B30474">
      <w:pPr>
        <w:pStyle w:val="BodyText"/>
        <w:rPr>
          <w:moveFrom w:id="60" w:author="Paul Henry" w:date="2017-12-21T10:12:00Z"/>
        </w:rPr>
      </w:pPr>
      <w:moveFromRangeStart w:id="61" w:author="Paul Henry" w:date="2017-12-21T10:12:00Z" w:name="move501614468"/>
      <w:moveFrom w:id="62" w:author="Paul Henry" w:date="2017-12-21T10:12:00Z">
        <w:r w:rsidDel="003E6402">
          <w:rPr>
            <w:highlight w:val="yellow"/>
          </w:rPr>
          <w:t>[</w:t>
        </w:r>
        <w:r w:rsidRPr="00C46607" w:rsidDel="003E6402">
          <w:rPr>
            <w:highlight w:val="yellow"/>
          </w:rPr>
          <w:t>When complete you will get an output json file located in .\output called [pull in example for naming]. It will list all the components installed. The demo will require this file.</w:t>
        </w:r>
        <w:r w:rsidDel="003E6402">
          <w:t>]</w:t>
        </w:r>
      </w:moveFrom>
    </w:p>
    <w:moveFromRangeEnd w:id="61"/>
    <w:p w14:paraId="3D6E4F02" w14:textId="45072176" w:rsidR="001C2D2B" w:rsidRDefault="000A24F1" w:rsidP="001C2D2B">
      <w:pPr>
        <w:pStyle w:val="Heading1"/>
      </w:pPr>
      <w:r>
        <w:t>Deploying and running the demo</w:t>
      </w:r>
    </w:p>
    <w:p w14:paraId="3D9B882E" w14:textId="7E8F49F0" w:rsidR="00C069C4" w:rsidRPr="00C069C4" w:rsidRDefault="00C069C4" w:rsidP="00C069C4">
      <w:pPr>
        <w:pStyle w:val="BodyText"/>
      </w:pPr>
      <w:r w:rsidRPr="00C069C4">
        <w:rPr>
          <w:highlight w:val="yellow"/>
        </w:rPr>
        <w:t>[</w:t>
      </w:r>
      <w:r w:rsidR="00EB4C98">
        <w:rPr>
          <w:highlight w:val="yellow"/>
        </w:rPr>
        <w:t>intro</w:t>
      </w:r>
      <w:r w:rsidRPr="00C069C4">
        <w:rPr>
          <w:highlight w:val="yellow"/>
        </w:rPr>
        <w:t>]</w:t>
      </w:r>
    </w:p>
    <w:p w14:paraId="0D4E71BF" w14:textId="4367992C" w:rsidR="00C069C4" w:rsidRDefault="00C069C4" w:rsidP="00C069C4">
      <w:pPr>
        <w:pStyle w:val="Heading2"/>
      </w:pPr>
      <w:r>
        <w:t>Bulk data ingestion (</w:t>
      </w:r>
      <w:r w:rsidR="00D35A49">
        <w:t>Database Analyst</w:t>
      </w:r>
      <w:r>
        <w:t xml:space="preserve"> role)</w:t>
      </w:r>
    </w:p>
    <w:p w14:paraId="4B59F464" w14:textId="7FE48C90" w:rsidR="006A0A34" w:rsidRDefault="00C069C4" w:rsidP="00C069C4">
      <w:pPr>
        <w:pStyle w:val="BodyText"/>
      </w:pPr>
      <w:commentRangeStart w:id="63"/>
      <w:r>
        <w:t xml:space="preserve">After deploying the Azure Blueprint for Healthcare, the first step in running the length-of-stay (LOS) </w:t>
      </w:r>
      <w:r w:rsidR="00565C1F">
        <w:t>demonstration project is</w:t>
      </w:r>
      <w:r w:rsidR="00B02E41">
        <w:t xml:space="preserve"> for Danny, the database analyst,</w:t>
      </w:r>
      <w:r w:rsidR="00565C1F">
        <w:t xml:space="preserve"> to input the sample</w:t>
      </w:r>
      <w:r w:rsidR="00B02E41">
        <w:t xml:space="preserve"> historical</w:t>
      </w:r>
      <w:r w:rsidR="00565C1F">
        <w:t xml:space="preserve"> patient data into the solution.</w:t>
      </w:r>
      <w:r w:rsidR="006A0A34">
        <w:t xml:space="preserve"> This data is provided in a large .csv file in the CHSE Healthcare Blueprint\Deployment\</w:t>
      </w:r>
      <w:proofErr w:type="spellStart"/>
      <w:r w:rsidR="006A0A34">
        <w:t>trainingdata</w:t>
      </w:r>
      <w:proofErr w:type="spellEnd"/>
      <w:r w:rsidR="006A0A34">
        <w:t xml:space="preserve"> directory containing approximately 100,000 real, anonymized medical records.</w:t>
      </w:r>
    </w:p>
    <w:p w14:paraId="21F8488D" w14:textId="0694B4CB" w:rsidR="00565C1F" w:rsidRDefault="006A0A34" w:rsidP="00C069C4">
      <w:pPr>
        <w:pStyle w:val="BodyText"/>
      </w:pPr>
      <w:r>
        <w:t>To input the data, n</w:t>
      </w:r>
      <w:r w:rsidR="00565C1F">
        <w:t xml:space="preserve">avigate to the </w:t>
      </w:r>
      <w:r w:rsidR="00565C1F" w:rsidRPr="00565C1F">
        <w:rPr>
          <w:b/>
        </w:rPr>
        <w:t>CHSE Healthcare Blueprint\Deployment\scripts\</w:t>
      </w:r>
      <w:proofErr w:type="spellStart"/>
      <w:r w:rsidR="00565C1F" w:rsidRPr="00565C1F">
        <w:rPr>
          <w:b/>
        </w:rPr>
        <w:t>demoscripts</w:t>
      </w:r>
      <w:proofErr w:type="spellEnd"/>
      <w:r w:rsidR="00565C1F" w:rsidRPr="00565C1F">
        <w:rPr>
          <w:b/>
        </w:rPr>
        <w:t>\</w:t>
      </w:r>
      <w:r w:rsidR="00565C1F">
        <w:t xml:space="preserve"> directory in PowerShell and run the following script:</w:t>
      </w:r>
    </w:p>
    <w:p w14:paraId="7B896EBB" w14:textId="21DD3437" w:rsidR="00565C1F" w:rsidRPr="00565C1F" w:rsidRDefault="00565C1F" w:rsidP="00565C1F">
      <w:pPr>
        <w:pStyle w:val="CodeBlock"/>
        <w:rPr>
          <w:rFonts w:eastAsiaTheme="majorEastAsia"/>
        </w:rPr>
      </w:pPr>
      <w:r w:rsidRPr="00565C1F">
        <w:rPr>
          <w:rFonts w:eastAsiaTheme="majorEastAsia"/>
        </w:rPr>
        <w:t>.\HealthcareDemo.ps1 -</w:t>
      </w:r>
      <w:proofErr w:type="spellStart"/>
      <w:r w:rsidRPr="00565C1F">
        <w:rPr>
          <w:rFonts w:eastAsiaTheme="majorEastAsia"/>
        </w:rPr>
        <w:t>deploymentPrefix</w:t>
      </w:r>
      <w:proofErr w:type="spellEnd"/>
      <w:r w:rsidRPr="00565C1F">
        <w:rPr>
          <w:rFonts w:eastAsiaTheme="majorEastAsia"/>
        </w:rPr>
        <w:t xml:space="preserve"> </w:t>
      </w:r>
      <w:r>
        <w:rPr>
          <w:rFonts w:eastAsiaTheme="majorEastAsia"/>
          <w:i/>
        </w:rPr>
        <w:t>&lt;deployment-</w:t>
      </w:r>
      <w:r w:rsidRPr="00565C1F">
        <w:rPr>
          <w:rFonts w:eastAsiaTheme="majorEastAsia"/>
          <w:i/>
        </w:rPr>
        <w:t>prefix&gt;</w:t>
      </w:r>
      <w:r w:rsidRPr="00565C1F">
        <w:rPr>
          <w:rFonts w:eastAsiaTheme="majorEastAsia"/>
        </w:rPr>
        <w:t xml:space="preserve"> -Operation Ingestion</w:t>
      </w:r>
    </w:p>
    <w:p w14:paraId="3715E322" w14:textId="7CC48198" w:rsidR="00C069C4" w:rsidRDefault="00565C1F" w:rsidP="00C069C4">
      <w:pPr>
        <w:pStyle w:val="BodyText"/>
      </w:pPr>
      <w:r>
        <w:t xml:space="preserve"> where </w:t>
      </w:r>
      <w:r>
        <w:rPr>
          <w:i/>
        </w:rPr>
        <w:t>&lt;deployment-prefix&gt;</w:t>
      </w:r>
      <w:r>
        <w:t xml:space="preserve"> is the prefix you selected when installing the solution. </w:t>
      </w:r>
    </w:p>
    <w:p w14:paraId="19AC94C4" w14:textId="5E5B3980" w:rsidR="00A42BB5" w:rsidRDefault="00A42BB5" w:rsidP="00C069C4">
      <w:pPr>
        <w:pStyle w:val="BodyText"/>
      </w:pPr>
      <w:r>
        <w:t xml:space="preserve">To confirm that the data has been successfully ingested, log into the Azure </w:t>
      </w:r>
      <w:r w:rsidR="00B56735">
        <w:t>portal</w:t>
      </w:r>
      <w:r>
        <w:t xml:space="preserve"> using the </w:t>
      </w:r>
      <w:proofErr w:type="spellStart"/>
      <w:r>
        <w:t>Danny_DBAnalyst</w:t>
      </w:r>
      <w:proofErr w:type="spellEnd"/>
      <w:r>
        <w:t xml:space="preserve"> account. Click </w:t>
      </w:r>
      <w:r>
        <w:rPr>
          <w:b/>
        </w:rPr>
        <w:t>SQL databases</w:t>
      </w:r>
      <w:r>
        <w:t xml:space="preserve"> in the sidebar, and then click </w:t>
      </w:r>
      <w:proofErr w:type="spellStart"/>
      <w:r>
        <w:rPr>
          <w:b/>
        </w:rPr>
        <w:t>patientdb</w:t>
      </w:r>
      <w:proofErr w:type="spellEnd"/>
      <w:r>
        <w:t xml:space="preserve">. </w:t>
      </w:r>
      <w:r w:rsidR="00B56735">
        <w:t xml:space="preserve">Click </w:t>
      </w:r>
      <w:r w:rsidR="00B56735">
        <w:rPr>
          <w:b/>
        </w:rPr>
        <w:t>Data explorer (preview)</w:t>
      </w:r>
      <w:r w:rsidR="00B56735">
        <w:t xml:space="preserve"> to open an interface for executing SQL queries. (If you are logged in to the Azure portal using any other account, you will have to enter the credentials for </w:t>
      </w:r>
      <w:proofErr w:type="spellStart"/>
      <w:r w:rsidR="00B56735">
        <w:t>Danny_DBAnalyst</w:t>
      </w:r>
      <w:proofErr w:type="spellEnd"/>
      <w:r w:rsidR="00B56735">
        <w:t xml:space="preserve"> when prompted.)</w:t>
      </w:r>
      <w:r w:rsidR="00947F4B">
        <w:t xml:space="preserve"> </w:t>
      </w:r>
      <w:r w:rsidR="00B03732">
        <w:t xml:space="preserve">To check the number of rows in the </w:t>
      </w:r>
      <w:proofErr w:type="spellStart"/>
      <w:r w:rsidR="00B03732">
        <w:t>PatientData</w:t>
      </w:r>
      <w:proofErr w:type="spellEnd"/>
      <w:r w:rsidR="00B03732">
        <w:t xml:space="preserve"> table, r</w:t>
      </w:r>
      <w:r w:rsidR="00011ADA">
        <w:t>un the following query:</w:t>
      </w:r>
      <w:commentRangeEnd w:id="63"/>
      <w:r w:rsidR="00CC380B">
        <w:rPr>
          <w:rStyle w:val="CommentReference"/>
        </w:rPr>
        <w:commentReference w:id="63"/>
      </w:r>
    </w:p>
    <w:p w14:paraId="2581836F" w14:textId="2FFF5C58" w:rsidR="00E034C5" w:rsidRDefault="00E034C5" w:rsidP="00E034C5">
      <w:pPr>
        <w:pStyle w:val="CodeBlock"/>
      </w:pPr>
      <w:r>
        <w:t xml:space="preserve">SELECT </w:t>
      </w:r>
      <w:r w:rsidR="00947F4B">
        <w:t>COUNT (</w:t>
      </w:r>
      <w:r>
        <w:t>*</w:t>
      </w:r>
      <w:r w:rsidR="00947F4B">
        <w:t>)</w:t>
      </w:r>
    </w:p>
    <w:p w14:paraId="749BEF6C" w14:textId="77777777" w:rsidR="00E034C5" w:rsidRDefault="00E034C5" w:rsidP="00E034C5">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1D3CF8A0" w14:textId="73BE0B3F" w:rsidR="00E034C5" w:rsidRPr="00A42BB5" w:rsidRDefault="00B03732" w:rsidP="00E034C5">
      <w:pPr>
        <w:pStyle w:val="BodyText"/>
      </w:pPr>
      <w:r>
        <w:t>It should return a result of 100,000 rows, representing several years’ worth of historical patient data</w:t>
      </w:r>
      <w:r w:rsidR="00E034C5">
        <w:t>.</w:t>
      </w:r>
      <w:r>
        <w:t xml:space="preserve"> To check the integrity of the data, run the following query:</w:t>
      </w:r>
    </w:p>
    <w:p w14:paraId="690FF722" w14:textId="77777777" w:rsidR="00E034C5" w:rsidRDefault="00E034C5" w:rsidP="00E034C5">
      <w:pPr>
        <w:pStyle w:val="CodeBlock"/>
      </w:pPr>
      <w:r w:rsidRPr="00C94B6A">
        <w:t xml:space="preserve"> SELECT TOP 100 *</w:t>
      </w:r>
    </w:p>
    <w:p w14:paraId="2488BD3A" w14:textId="77777777" w:rsidR="00E034C5" w:rsidRDefault="00E034C5" w:rsidP="00E034C5">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2CD026CC" w14:textId="0F9FC552" w:rsidR="00E034C5" w:rsidRDefault="00B03732" w:rsidP="00E034C5">
      <w:pPr>
        <w:pStyle w:val="BodyText"/>
      </w:pPr>
      <w:r>
        <w:t xml:space="preserve">This displays the first 100 rows from the table. </w:t>
      </w:r>
      <w:r w:rsidR="00E034C5">
        <w:t>Note that the first, middle, and last names of each patient are encrypted</w:t>
      </w:r>
      <w:r>
        <w:t xml:space="preserve"> at rest</w:t>
      </w:r>
      <w:r w:rsidR="00E034C5">
        <w:t xml:space="preserve"> in the database.</w:t>
      </w:r>
    </w:p>
    <w:p w14:paraId="7AAAE89E" w14:textId="73C1E70E" w:rsidR="00C94B6A" w:rsidRDefault="00C94B6A" w:rsidP="00C94B6A">
      <w:pPr>
        <w:pStyle w:val="Heading2"/>
      </w:pPr>
      <w:r>
        <w:lastRenderedPageBreak/>
        <w:t>Patient admission (Care Line Manager role)</w:t>
      </w:r>
    </w:p>
    <w:p w14:paraId="2D736827" w14:textId="13BAF4F9" w:rsidR="00B02E41" w:rsidRDefault="00B02E41" w:rsidP="00B02E41">
      <w:pPr>
        <w:pStyle w:val="BodyText"/>
      </w:pPr>
      <w:r>
        <w:t>Chris, the care line manager</w:t>
      </w:r>
      <w:r w:rsidR="006A0A34">
        <w:t>, adds newly admitted patients to the database by uploading their information in FHIR format.</w:t>
      </w:r>
      <w:r w:rsidR="00947F4B">
        <w:t xml:space="preserve"> These records are stored in ten </w:t>
      </w:r>
      <w:proofErr w:type="gramStart"/>
      <w:r w:rsidR="00947F4B">
        <w:t>individual .</w:t>
      </w:r>
      <w:proofErr w:type="spellStart"/>
      <w:r w:rsidR="00947F4B">
        <w:t>json</w:t>
      </w:r>
      <w:proofErr w:type="spellEnd"/>
      <w:proofErr w:type="gramEnd"/>
      <w:r w:rsidR="00947F4B">
        <w:t xml:space="preserve"> files, one for each patient, in the CHSE Healthcare Blueprint\Deployment\scripts\</w:t>
      </w:r>
      <w:proofErr w:type="spellStart"/>
      <w:r w:rsidR="00947F4B">
        <w:t>demoscripts</w:t>
      </w:r>
      <w:proofErr w:type="spellEnd"/>
      <w:r w:rsidR="00830BC9">
        <w:t>\admit</w:t>
      </w:r>
      <w:r w:rsidR="00947F4B">
        <w:t xml:space="preserve"> directory.</w:t>
      </w:r>
    </w:p>
    <w:p w14:paraId="295E812E" w14:textId="7D902B99" w:rsidR="00947F4B" w:rsidRDefault="00947F4B" w:rsidP="00B02E41">
      <w:pPr>
        <w:pStyle w:val="BodyText"/>
      </w:pPr>
      <w:r>
        <w:t xml:space="preserve">To upload these records, navigate to the </w:t>
      </w:r>
      <w:r w:rsidRPr="00565C1F">
        <w:rPr>
          <w:b/>
        </w:rPr>
        <w:t>CHSE Healthcare Blueprint\Deployment\scripts\</w:t>
      </w:r>
      <w:proofErr w:type="spellStart"/>
      <w:r w:rsidRPr="00565C1F">
        <w:rPr>
          <w:b/>
        </w:rPr>
        <w:t>demoscripts</w:t>
      </w:r>
      <w:proofErr w:type="spellEnd"/>
      <w:r w:rsidRPr="00565C1F">
        <w:rPr>
          <w:b/>
        </w:rPr>
        <w:t>\</w:t>
      </w:r>
      <w:r>
        <w:t xml:space="preserve"> directory in PowerShell and run the following script:</w:t>
      </w:r>
    </w:p>
    <w:p w14:paraId="1EE57E53" w14:textId="19F8CCCB" w:rsidR="00947F4B" w:rsidRDefault="00947F4B" w:rsidP="00947F4B">
      <w:pPr>
        <w:pStyle w:val="CodeBlock"/>
      </w:pPr>
      <w:r w:rsidRPr="00947F4B">
        <w:t>.\HealthcareDemo.ps</w:t>
      </w:r>
      <w:r>
        <w:t>1 -</w:t>
      </w:r>
      <w:proofErr w:type="spellStart"/>
      <w:r>
        <w:t>deploymentPrefix</w:t>
      </w:r>
      <w:proofErr w:type="spellEnd"/>
      <w:r>
        <w:t xml:space="preserve"> </w:t>
      </w:r>
      <w:r w:rsidRPr="00947F4B">
        <w:rPr>
          <w:i/>
        </w:rPr>
        <w:t>&lt;deployment-prefix&gt;</w:t>
      </w:r>
      <w:r w:rsidRPr="00947F4B">
        <w:t xml:space="preserve"> -Operation </w:t>
      </w:r>
      <w:proofErr w:type="spellStart"/>
      <w:r w:rsidRPr="00947F4B">
        <w:t>BulkPatientAdmission</w:t>
      </w:r>
      <w:proofErr w:type="spellEnd"/>
    </w:p>
    <w:p w14:paraId="70C9FB25" w14:textId="69CF553C" w:rsidR="00B02E41" w:rsidRDefault="00947F4B" w:rsidP="00B02E41">
      <w:pPr>
        <w:pStyle w:val="BodyText"/>
      </w:pPr>
      <w:r>
        <w:t xml:space="preserve">A browser window will appear asking for credentials. Log in using the credentials for the </w:t>
      </w:r>
      <w:proofErr w:type="spellStart"/>
      <w:r>
        <w:t>Chris_CareLineManager</w:t>
      </w:r>
      <w:proofErr w:type="spellEnd"/>
      <w:r>
        <w:t xml:space="preserve"> account. The PowerShell window will show the progress of the upload. To confirm the addition of the new records, log into the Azure dashboard using the </w:t>
      </w:r>
      <w:proofErr w:type="spellStart"/>
      <w:r>
        <w:t>Danny_DBAnalyst</w:t>
      </w:r>
      <w:proofErr w:type="spellEnd"/>
      <w:r>
        <w:t xml:space="preserve"> account. In the SQL query window, run the following query:</w:t>
      </w:r>
    </w:p>
    <w:p w14:paraId="010F644C" w14:textId="77777777" w:rsidR="00947F4B" w:rsidRDefault="00947F4B" w:rsidP="00947F4B">
      <w:pPr>
        <w:pStyle w:val="CodeBlock"/>
      </w:pPr>
      <w:r>
        <w:t>SELECT COUNT (*)</w:t>
      </w:r>
    </w:p>
    <w:p w14:paraId="4687647E" w14:textId="77777777" w:rsidR="00947F4B" w:rsidRDefault="00947F4B" w:rsidP="00947F4B">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5205D81B" w14:textId="14BD7BE7" w:rsidR="00947F4B" w:rsidRPr="00B02E41" w:rsidRDefault="00DD7026" w:rsidP="00B02E41">
      <w:pPr>
        <w:pStyle w:val="BodyText"/>
      </w:pPr>
      <w:r>
        <w:t>It should report 100,010 records, 10 more than after bulk ingestion.</w:t>
      </w:r>
    </w:p>
    <w:p w14:paraId="4678D293" w14:textId="444712AD" w:rsidR="00C94B6A" w:rsidRDefault="00C94B6A" w:rsidP="00C94B6A">
      <w:pPr>
        <w:pStyle w:val="Heading2"/>
      </w:pPr>
      <w:r>
        <w:t>Patient discharge (Care Line Manager role)</w:t>
      </w:r>
    </w:p>
    <w:p w14:paraId="75A454CE" w14:textId="1BCFABF5" w:rsidR="00DD7026" w:rsidRDefault="00DD7026" w:rsidP="00DD7026">
      <w:pPr>
        <w:pStyle w:val="BodyText"/>
      </w:pPr>
      <w:r>
        <w:t xml:space="preserve">Chris, the care line manager, </w:t>
      </w:r>
      <w:r w:rsidR="00830BC9">
        <w:t>is also responsible for keeping track of patient discharges</w:t>
      </w:r>
      <w:r>
        <w:t xml:space="preserve"> </w:t>
      </w:r>
      <w:r w:rsidR="00830BC9">
        <w:t xml:space="preserve">by uploading discharges in FHIR format. As with the admission records, the discharge records are stored in </w:t>
      </w:r>
      <w:proofErr w:type="gramStart"/>
      <w:r w:rsidR="00830BC9">
        <w:t>individual .</w:t>
      </w:r>
      <w:proofErr w:type="spellStart"/>
      <w:r w:rsidR="00830BC9">
        <w:t>json</w:t>
      </w:r>
      <w:proofErr w:type="spellEnd"/>
      <w:proofErr w:type="gramEnd"/>
      <w:r w:rsidR="00830BC9">
        <w:t xml:space="preserve"> files, in the CHSE Healthcare Blueprint\Deployment\scripts\</w:t>
      </w:r>
      <w:proofErr w:type="spellStart"/>
      <w:r w:rsidR="00830BC9">
        <w:t>demoscripts</w:t>
      </w:r>
      <w:proofErr w:type="spellEnd"/>
      <w:r w:rsidR="00830BC9">
        <w:t>\discharge directory.</w:t>
      </w:r>
    </w:p>
    <w:p w14:paraId="0FE410CC" w14:textId="77777777" w:rsidR="00830BC9" w:rsidRDefault="00830BC9" w:rsidP="00830BC9">
      <w:pPr>
        <w:pStyle w:val="BodyText"/>
      </w:pPr>
      <w:r>
        <w:t xml:space="preserve">To upload these records, navigate to the </w:t>
      </w:r>
      <w:r w:rsidRPr="00565C1F">
        <w:rPr>
          <w:b/>
        </w:rPr>
        <w:t>CHSE Healthcare Blueprint\Deployment\scripts\</w:t>
      </w:r>
      <w:proofErr w:type="spellStart"/>
      <w:r w:rsidRPr="00565C1F">
        <w:rPr>
          <w:b/>
        </w:rPr>
        <w:t>demoscripts</w:t>
      </w:r>
      <w:proofErr w:type="spellEnd"/>
      <w:r w:rsidRPr="00565C1F">
        <w:rPr>
          <w:b/>
        </w:rPr>
        <w:t>\</w:t>
      </w:r>
      <w:r>
        <w:t xml:space="preserve"> directory in PowerShell and run the following script:</w:t>
      </w:r>
    </w:p>
    <w:p w14:paraId="3B651210" w14:textId="7A1B0B63" w:rsidR="00830BC9" w:rsidRDefault="00830BC9" w:rsidP="00830BC9">
      <w:pPr>
        <w:pStyle w:val="CodeBlock"/>
      </w:pPr>
      <w:r w:rsidRPr="00947F4B">
        <w:t>.\HealthcareDemo.ps</w:t>
      </w:r>
      <w:r>
        <w:t>1 -</w:t>
      </w:r>
      <w:proofErr w:type="spellStart"/>
      <w:r>
        <w:t>deploymentPrefix</w:t>
      </w:r>
      <w:proofErr w:type="spellEnd"/>
      <w:r>
        <w:t xml:space="preserve"> </w:t>
      </w:r>
      <w:r w:rsidRPr="00947F4B">
        <w:rPr>
          <w:i/>
        </w:rPr>
        <w:t>&lt;deployment-prefix&gt;</w:t>
      </w:r>
      <w:r>
        <w:t xml:space="preserve"> -Operation </w:t>
      </w:r>
      <w:proofErr w:type="spellStart"/>
      <w:r>
        <w:t>BulkPatientDischarge</w:t>
      </w:r>
      <w:proofErr w:type="spellEnd"/>
    </w:p>
    <w:p w14:paraId="2F72D33E" w14:textId="3DC299F9" w:rsidR="00830BC9" w:rsidRDefault="00830BC9" w:rsidP="00830BC9">
      <w:pPr>
        <w:pStyle w:val="BodyText"/>
      </w:pPr>
      <w:r>
        <w:t xml:space="preserve">A browser window will appear asking for credentials. Log in using the credentials for the </w:t>
      </w:r>
      <w:proofErr w:type="spellStart"/>
      <w:r>
        <w:t>Chris_CareLineManager</w:t>
      </w:r>
      <w:proofErr w:type="spellEnd"/>
      <w:r>
        <w:t xml:space="preserve"> account. The PowerShell window will show the progress of the upload. To confirm the discharges, log into the Azure dashboard using the </w:t>
      </w:r>
      <w:proofErr w:type="spellStart"/>
      <w:r>
        <w:t>Danny_DBAnalyst</w:t>
      </w:r>
      <w:proofErr w:type="spellEnd"/>
      <w:r>
        <w:t xml:space="preserve"> account. In the SQL query window, run the following query:</w:t>
      </w:r>
    </w:p>
    <w:p w14:paraId="631ECCC9" w14:textId="1005222B" w:rsidR="00830BC9" w:rsidRDefault="00830BC9" w:rsidP="00830BC9">
      <w:pPr>
        <w:pStyle w:val="CodeBlock"/>
      </w:pPr>
      <w:r>
        <w:t>SELECT TOP 20 *</w:t>
      </w:r>
    </w:p>
    <w:p w14:paraId="2FA31E00" w14:textId="2FFC7F3F" w:rsidR="00830BC9" w:rsidRDefault="00830BC9" w:rsidP="00830BC9">
      <w:pPr>
        <w:pStyle w:val="CodeBlock"/>
      </w:pPr>
      <w:r>
        <w:t xml:space="preserve">  FROM [</w:t>
      </w:r>
      <w:proofErr w:type="spellStart"/>
      <w:r>
        <w:t>dbo</w:t>
      </w:r>
      <w:proofErr w:type="spellEnd"/>
      <w:proofErr w:type="gramStart"/>
      <w:r>
        <w:t>].[</w:t>
      </w:r>
      <w:proofErr w:type="spellStart"/>
      <w:proofErr w:type="gramEnd"/>
      <w:r>
        <w:t>PatientData</w:t>
      </w:r>
      <w:proofErr w:type="spellEnd"/>
      <w:r>
        <w:t>]</w:t>
      </w:r>
    </w:p>
    <w:p w14:paraId="04AA7380" w14:textId="60D9C16A" w:rsidR="00830BC9" w:rsidRDefault="00830BC9" w:rsidP="00830BC9">
      <w:pPr>
        <w:pStyle w:val="CodeBlock"/>
      </w:pPr>
      <w:r>
        <w:t xml:space="preserve">  ORDER BY </w:t>
      </w:r>
      <w:proofErr w:type="spellStart"/>
      <w:r>
        <w:t>EId</w:t>
      </w:r>
      <w:proofErr w:type="spellEnd"/>
      <w:r>
        <w:t xml:space="preserve"> DESC</w:t>
      </w:r>
    </w:p>
    <w:p w14:paraId="1FC2BDD1" w14:textId="6A5E9327" w:rsidR="00830BC9" w:rsidRPr="00B02E41" w:rsidRDefault="00830BC9" w:rsidP="00830BC9">
      <w:pPr>
        <w:pStyle w:val="BodyText"/>
      </w:pPr>
      <w:r>
        <w:t>It should show that the most recently admitted patients have all been discharged.</w:t>
      </w:r>
    </w:p>
    <w:p w14:paraId="4AEE3075" w14:textId="77777777" w:rsidR="00B02E41" w:rsidRDefault="00B02E41" w:rsidP="00B02E41">
      <w:pPr>
        <w:pStyle w:val="Heading2"/>
      </w:pPr>
      <w:r>
        <w:t>Machine learning (Data Scientist role)</w:t>
      </w:r>
    </w:p>
    <w:p w14:paraId="2EC5C276" w14:textId="77777777" w:rsidR="00B02E41" w:rsidRDefault="00B02E41" w:rsidP="00B02E41">
      <w:pPr>
        <w:pStyle w:val="BodyText"/>
      </w:pPr>
      <w:r w:rsidRPr="00C94B6A">
        <w:rPr>
          <w:highlight w:val="yellow"/>
        </w:rPr>
        <w:t>Distinguish between bulk import for ML training and admissions/discharge later. Import format will depend on what their own ML is expecting</w:t>
      </w:r>
    </w:p>
    <w:p w14:paraId="1FD305D9" w14:textId="7F174A7A" w:rsidR="00C94B6A" w:rsidRDefault="00C94B6A" w:rsidP="00C94B6A">
      <w:pPr>
        <w:pStyle w:val="Heading2"/>
      </w:pPr>
      <w:r>
        <w:t>Data visualization (Chief Medical Information Officer and Care Line Manager roles)</w:t>
      </w:r>
    </w:p>
    <w:p w14:paraId="3B911B63" w14:textId="1F1E6263" w:rsidR="00CC2722" w:rsidRPr="00CC2722" w:rsidRDefault="00CC2722" w:rsidP="00CC2722">
      <w:pPr>
        <w:pStyle w:val="BodyText"/>
      </w:pPr>
      <w:r w:rsidRPr="00CC2722">
        <w:rPr>
          <w:highlight w:val="yellow"/>
        </w:rPr>
        <w:t xml:space="preserve">[refer to </w:t>
      </w:r>
      <w:proofErr w:type="spellStart"/>
      <w:r w:rsidRPr="00CC2722">
        <w:rPr>
          <w:highlight w:val="yellow"/>
        </w:rPr>
        <w:t>pbix</w:t>
      </w:r>
      <w:proofErr w:type="spellEnd"/>
      <w:r w:rsidRPr="00CC2722">
        <w:rPr>
          <w:highlight w:val="yellow"/>
        </w:rPr>
        <w:t xml:space="preserve"> received from Frank]</w:t>
      </w:r>
    </w:p>
    <w:p w14:paraId="6845ED1B" w14:textId="66ADF6A1" w:rsidR="001C2D2B" w:rsidRDefault="001C2D2B" w:rsidP="001C2D2B">
      <w:pPr>
        <w:pStyle w:val="Heading1"/>
      </w:pPr>
      <w:r>
        <w:t>FAQs</w:t>
      </w:r>
    </w:p>
    <w:p w14:paraId="3ADB7DDE" w14:textId="0EB22867" w:rsidR="00C451F6" w:rsidRPr="00C451F6" w:rsidRDefault="00C451F6" w:rsidP="00C451F6">
      <w:pPr>
        <w:pStyle w:val="BodyText"/>
      </w:pPr>
      <w:r w:rsidRPr="00C451F6">
        <w:rPr>
          <w:highlight w:val="yellow"/>
        </w:rPr>
        <w:t>[Are we having these?]</w:t>
      </w:r>
    </w:p>
    <w:p w14:paraId="67150B4F" w14:textId="4746E2E8" w:rsidR="001E1761" w:rsidRPr="001E1761" w:rsidRDefault="001E1761" w:rsidP="001E1761">
      <w:pPr>
        <w:pStyle w:val="Heading2"/>
      </w:pPr>
    </w:p>
    <w:sectPr w:rsidR="001E1761" w:rsidRPr="001E1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Henry" w:date="2017-11-28T09:32:00Z" w:initials="PH">
    <w:p w14:paraId="3C2258A4" w14:textId="77777777" w:rsidR="000D797D" w:rsidRDefault="000D797D" w:rsidP="000D797D">
      <w:pPr>
        <w:pStyle w:val="CommentText"/>
      </w:pPr>
      <w:r>
        <w:rPr>
          <w:rStyle w:val="CommentReference"/>
        </w:rPr>
        <w:annotationRef/>
      </w:r>
      <w:r>
        <w:t>Should this go here or elsewhere?</w:t>
      </w:r>
    </w:p>
  </w:comment>
  <w:comment w:id="2" w:author="Paul Henry" w:date="2017-11-30T11:10:00Z" w:initials="PH">
    <w:p w14:paraId="0CAF6C77" w14:textId="65B3CB11" w:rsidR="000D797D" w:rsidRDefault="000D797D" w:rsidP="000D797D">
      <w:pPr>
        <w:pStyle w:val="CommentText"/>
      </w:pPr>
      <w:r>
        <w:rPr>
          <w:rStyle w:val="CommentReference"/>
        </w:rPr>
        <w:annotationRef/>
      </w:r>
      <w:r>
        <w:t xml:space="preserve">Move this to overview – “intended to serve as a foundation” – caption = the </w:t>
      </w:r>
      <w:r w:rsidR="00A46357">
        <w:t>integration</w:t>
      </w:r>
      <w:r>
        <w:t xml:space="preserve"> of all these solutions.</w:t>
      </w:r>
    </w:p>
  </w:comment>
  <w:comment w:id="4" w:author="Shabuddin Khan" w:date="2017-12-18T11:26:00Z" w:initials="SK">
    <w:p w14:paraId="44926829" w14:textId="7105DCB1" w:rsidR="007E5754" w:rsidRDefault="007E5754">
      <w:pPr>
        <w:pStyle w:val="CommentText"/>
      </w:pPr>
      <w:r>
        <w:rPr>
          <w:rStyle w:val="CommentReference"/>
        </w:rPr>
        <w:annotationRef/>
      </w:r>
      <w:r>
        <w:t xml:space="preserve">Module installation and Global administrator configuration is now integrated into deploy.ps1 script. However, </w:t>
      </w:r>
      <w:proofErr w:type="gramStart"/>
      <w:r>
        <w:t>We</w:t>
      </w:r>
      <w:proofErr w:type="gramEnd"/>
      <w:r>
        <w:t xml:space="preserve"> do have separate script for configure AAD Users (Configure AADUsers.ps1), Password policies &amp; Multi-Factor Authentication (Configure-Msol.ps1).</w:t>
      </w:r>
    </w:p>
    <w:p w14:paraId="460EE7E7" w14:textId="77777777" w:rsidR="007E5754" w:rsidRDefault="007E5754">
      <w:pPr>
        <w:pStyle w:val="CommentText"/>
      </w:pPr>
    </w:p>
    <w:p w14:paraId="7C22751F" w14:textId="6D6964BE" w:rsidR="007E5754" w:rsidRDefault="007E5754">
      <w:pPr>
        <w:pStyle w:val="CommentText"/>
      </w:pPr>
      <w:r>
        <w:t xml:space="preserve">We are using </w:t>
      </w:r>
      <w:proofErr w:type="spellStart"/>
      <w:r>
        <w:t>sql</w:t>
      </w:r>
      <w:proofErr w:type="spellEnd"/>
      <w:r>
        <w:t xml:space="preserve"> scripts instead </w:t>
      </w:r>
      <w:proofErr w:type="gramStart"/>
      <w:r>
        <w:t>of .</w:t>
      </w:r>
      <w:proofErr w:type="spellStart"/>
      <w:r>
        <w:t>bacpac</w:t>
      </w:r>
      <w:proofErr w:type="spellEnd"/>
      <w:proofErr w:type="gramEnd"/>
      <w:r>
        <w:t xml:space="preserve"> file for configuring SQL database. </w:t>
      </w:r>
    </w:p>
  </w:comment>
  <w:comment w:id="5" w:author="Paul Henry" w:date="2017-11-09T08:28:00Z" w:initials="PH">
    <w:p w14:paraId="4A3FA4C8" w14:textId="46635E04" w:rsidR="004A2DD7" w:rsidRDefault="004A2DD7">
      <w:pPr>
        <w:pStyle w:val="CommentText"/>
      </w:pPr>
      <w:r>
        <w:rPr>
          <w:rStyle w:val="CommentReference"/>
        </w:rPr>
        <w:annotationRef/>
      </w:r>
      <w:r>
        <w:t>Need info on this deliverable</w:t>
      </w:r>
    </w:p>
  </w:comment>
  <w:comment w:id="6" w:author="Shabuddin Khan" w:date="2017-12-18T11:33:00Z" w:initials="SK">
    <w:p w14:paraId="3A8DC117" w14:textId="4D7C59CF" w:rsidR="0097598A" w:rsidRDefault="0097598A">
      <w:pPr>
        <w:pStyle w:val="CommentText"/>
      </w:pPr>
      <w:r>
        <w:rPr>
          <w:rStyle w:val="CommentReference"/>
        </w:rPr>
        <w:annotationRef/>
      </w:r>
      <w:r>
        <w:t>Diagram might require an update as per call with Frank on 15</w:t>
      </w:r>
      <w:r w:rsidRPr="0097598A">
        <w:rPr>
          <w:vertAlign w:val="superscript"/>
        </w:rPr>
        <w:t>th</w:t>
      </w:r>
      <w:r>
        <w:t xml:space="preserve"> December.</w:t>
      </w:r>
    </w:p>
  </w:comment>
  <w:comment w:id="7" w:author="Shabuddin Khan" w:date="2017-12-18T11:37:00Z" w:initials="SK">
    <w:p w14:paraId="368E2D5F" w14:textId="308709DE" w:rsidR="0097598A" w:rsidRDefault="0097598A">
      <w:pPr>
        <w:pStyle w:val="CommentText"/>
      </w:pPr>
      <w:r>
        <w:rPr>
          <w:rStyle w:val="CommentReference"/>
        </w:rPr>
        <w:annotationRef/>
      </w:r>
      <w:r>
        <w:t xml:space="preserve">CMIO does not require access on Subscription. He will only have access to </w:t>
      </w:r>
      <w:proofErr w:type="spellStart"/>
      <w:r>
        <w:t>PowerBI</w:t>
      </w:r>
      <w:proofErr w:type="spellEnd"/>
      <w:r>
        <w:t>.</w:t>
      </w:r>
    </w:p>
  </w:comment>
  <w:comment w:id="8" w:author="Paul Henry" w:date="2017-12-21T09:12:00Z" w:initials="PH">
    <w:p w14:paraId="5896320A" w14:textId="5D9E1D79" w:rsidR="00293607" w:rsidRDefault="00293607">
      <w:pPr>
        <w:pStyle w:val="CommentText"/>
      </w:pPr>
      <w:r>
        <w:rPr>
          <w:rStyle w:val="CommentReference"/>
        </w:rPr>
        <w:annotationRef/>
      </w:r>
      <w:r>
        <w:t>Should these three bullets be deleted?</w:t>
      </w:r>
    </w:p>
  </w:comment>
  <w:comment w:id="9" w:author="Shabuddin Khan" w:date="2017-12-18T11:38:00Z" w:initials="SK">
    <w:p w14:paraId="4792527B" w14:textId="223C7772" w:rsidR="0097598A" w:rsidRDefault="0097598A">
      <w:pPr>
        <w:pStyle w:val="CommentText"/>
      </w:pPr>
      <w:r>
        <w:rPr>
          <w:rStyle w:val="CommentReference"/>
        </w:rPr>
        <w:annotationRef/>
      </w:r>
      <w:r>
        <w:t>CLM does not require access on Subscription. He is only granted with AD level access for performing Patient Admission and Discharge.</w:t>
      </w:r>
    </w:p>
  </w:comment>
  <w:comment w:id="10" w:author="Paul Henry" w:date="2017-12-21T09:12:00Z" w:initials="PH">
    <w:p w14:paraId="15DD89BF" w14:textId="56A43C95" w:rsidR="00293607" w:rsidRDefault="00293607">
      <w:pPr>
        <w:pStyle w:val="CommentText"/>
      </w:pPr>
      <w:r>
        <w:rPr>
          <w:rStyle w:val="CommentReference"/>
        </w:rPr>
        <w:annotationRef/>
      </w:r>
      <w:r>
        <w:t>What should these bullets say?</w:t>
      </w:r>
    </w:p>
  </w:comment>
  <w:comment w:id="11" w:author="Paul Henry" w:date="2017-11-07T13:42:00Z" w:initials="PH">
    <w:p w14:paraId="0E9038BE" w14:textId="75272DB0" w:rsidR="00055A47" w:rsidRDefault="00055A47">
      <w:pPr>
        <w:pStyle w:val="CommentText"/>
      </w:pPr>
      <w:r>
        <w:rPr>
          <w:rStyle w:val="CommentReference"/>
        </w:rPr>
        <w:annotationRef/>
      </w:r>
      <w:r>
        <w:t xml:space="preserve">Add organizational use diagram – get from </w:t>
      </w:r>
      <w:proofErr w:type="spellStart"/>
      <w:r>
        <w:t>Gauraj</w:t>
      </w:r>
      <w:proofErr w:type="spellEnd"/>
    </w:p>
  </w:comment>
  <w:comment w:id="15" w:author="Paul Henry" w:date="2017-12-21T09:05:00Z" w:initials="PH">
    <w:p w14:paraId="48329BB8" w14:textId="67B84B60" w:rsidR="00F97F85" w:rsidRDefault="00F97F85">
      <w:pPr>
        <w:pStyle w:val="CommentText"/>
      </w:pPr>
      <w:r>
        <w:rPr>
          <w:rStyle w:val="CommentReference"/>
        </w:rPr>
        <w:annotationRef/>
      </w:r>
      <w:proofErr w:type="spellStart"/>
      <w:r>
        <w:t>Caroline_CMIO</w:t>
      </w:r>
      <w:proofErr w:type="spellEnd"/>
      <w:r>
        <w:t>?</w:t>
      </w:r>
    </w:p>
  </w:comment>
  <w:comment w:id="17" w:author="Shabuddin Khan" w:date="2017-12-18T15:28:00Z" w:initials="SK">
    <w:p w14:paraId="7E366EBA" w14:textId="6415D20E" w:rsidR="00703631" w:rsidRDefault="00703631">
      <w:pPr>
        <w:pStyle w:val="CommentText"/>
      </w:pPr>
      <w:r>
        <w:rPr>
          <w:rStyle w:val="CommentReference"/>
        </w:rPr>
        <w:annotationRef/>
      </w:r>
      <w:r>
        <w:t xml:space="preserve">Except for </w:t>
      </w:r>
      <w:proofErr w:type="spellStart"/>
      <w:r>
        <w:t>Alex_SiteAdmin</w:t>
      </w:r>
      <w:proofErr w:type="spellEnd"/>
      <w:r>
        <w:t xml:space="preserve"> to create keys for encryption.</w:t>
      </w:r>
    </w:p>
  </w:comment>
  <w:comment w:id="20" w:author="Paul Henry" w:date="2017-12-01T10:31:00Z" w:initials="PH">
    <w:p w14:paraId="01C24386" w14:textId="1DC5E3A5" w:rsidR="001E4838" w:rsidRDefault="001E4838">
      <w:pPr>
        <w:pStyle w:val="CommentText"/>
      </w:pPr>
      <w:r>
        <w:rPr>
          <w:rStyle w:val="CommentReference"/>
        </w:rPr>
        <w:annotationRef/>
      </w:r>
      <w:r>
        <w:t>Capital and lowercase required?</w:t>
      </w:r>
    </w:p>
  </w:comment>
  <w:comment w:id="22" w:author="Shabuddin Khan" w:date="2017-12-18T15:29:00Z" w:initials="SK">
    <w:p w14:paraId="34285778" w14:textId="46547218" w:rsidR="00703631" w:rsidRDefault="00703631">
      <w:pPr>
        <w:pStyle w:val="CommentText"/>
      </w:pPr>
      <w:r>
        <w:rPr>
          <w:rStyle w:val="CommentReference"/>
        </w:rPr>
        <w:annotationRef/>
      </w:r>
      <w:r>
        <w:t>Can be removed. No Custom roles are currently being used.</w:t>
      </w:r>
    </w:p>
  </w:comment>
  <w:comment w:id="25" w:author="Shabuddin Khan" w:date="2017-12-18T15:30:00Z" w:initials="SK">
    <w:p w14:paraId="30A9D238" w14:textId="263912BF" w:rsidR="00703631" w:rsidRDefault="00703631">
      <w:pPr>
        <w:pStyle w:val="CommentText"/>
      </w:pPr>
      <w:r>
        <w:rPr>
          <w:rStyle w:val="CommentReference"/>
        </w:rPr>
        <w:annotationRef/>
      </w:r>
      <w:r>
        <w:t>Currently not required for this solution.</w:t>
      </w:r>
    </w:p>
  </w:comment>
  <w:comment w:id="27" w:author="Paul Henry" w:date="2017-12-07T11:41:00Z" w:initials="PH">
    <w:p w14:paraId="6AF73311" w14:textId="757855DF" w:rsidR="004645E7" w:rsidRDefault="004645E7">
      <w:pPr>
        <w:pStyle w:val="CommentText"/>
      </w:pPr>
      <w:r>
        <w:rPr>
          <w:rStyle w:val="CommentReference"/>
        </w:rPr>
        <w:annotationRef/>
      </w:r>
      <w:r>
        <w:t>Diagram coming from Frank – Securing a function</w:t>
      </w:r>
    </w:p>
  </w:comment>
  <w:comment w:id="29" w:author="Shabuddin Khan" w:date="2017-12-18T15:31:00Z" w:initials="SK">
    <w:p w14:paraId="7690E9D3" w14:textId="1032BF9D" w:rsidR="00703631" w:rsidRDefault="00703631">
      <w:pPr>
        <w:pStyle w:val="CommentText"/>
      </w:pPr>
      <w:r>
        <w:rPr>
          <w:rStyle w:val="CommentReference"/>
        </w:rPr>
        <w:annotationRef/>
      </w:r>
      <w:r>
        <w:t xml:space="preserve">Can be removed. </w:t>
      </w:r>
    </w:p>
  </w:comment>
  <w:comment w:id="31" w:author="Shabuddin Khan" w:date="2017-12-18T15:32:00Z" w:initials="SK">
    <w:p w14:paraId="05EDB651" w14:textId="09522E5E" w:rsidR="00703631" w:rsidRDefault="00703631">
      <w:pPr>
        <w:pStyle w:val="CommentText"/>
      </w:pPr>
      <w:r>
        <w:rPr>
          <w:rStyle w:val="CommentReference"/>
        </w:rPr>
        <w:annotationRef/>
      </w:r>
      <w:r>
        <w:t>Please remove. We are not using CMK for storage encryption.</w:t>
      </w:r>
    </w:p>
  </w:comment>
  <w:comment w:id="36" w:author="Shabuddin Khan" w:date="2017-12-18T15:41:00Z" w:initials="SK">
    <w:p w14:paraId="293AFF4D" w14:textId="65558205" w:rsidR="007A419B" w:rsidRPr="002A18EC" w:rsidRDefault="007A419B">
      <w:pPr>
        <w:pStyle w:val="CommentText"/>
      </w:pPr>
      <w:r w:rsidRPr="002A18EC">
        <w:rPr>
          <w:rStyle w:val="CommentReference"/>
        </w:rPr>
        <w:annotationRef/>
      </w:r>
      <w:r w:rsidR="002A18EC" w:rsidRPr="002A18EC">
        <w:rPr>
          <w:rFonts w:ascii="Segoe WP" w:hAnsi="Segoe WP" w:cs="Segoe WP"/>
          <w:bCs/>
          <w:color w:val="222222"/>
          <w:sz w:val="22"/>
          <w:szCs w:val="22"/>
        </w:rPr>
        <w:t>We are using</w:t>
      </w:r>
      <w:r w:rsidR="002A18EC" w:rsidRPr="002A18EC">
        <w:rPr>
          <w:rFonts w:ascii="Segoe UI" w:hAnsi="Segoe UI" w:cs="Segoe UI"/>
          <w:color w:val="222222"/>
          <w:sz w:val="22"/>
          <w:szCs w:val="22"/>
        </w:rPr>
        <w:t xml:space="preserve"> 2048-bit RSA key. This is a "soft" key, which is processed in software by Key Vault but is stored encrypted at rest using a system key that is in an HSM.</w:t>
      </w:r>
    </w:p>
  </w:comment>
  <w:comment w:id="38" w:author="Shabuddin Khan" w:date="2017-12-18T15:47:00Z" w:initials="SK">
    <w:p w14:paraId="4DBDDC9F" w14:textId="20AC52DE" w:rsidR="002A18EC" w:rsidRDefault="002A18EC">
      <w:pPr>
        <w:pStyle w:val="CommentText"/>
      </w:pPr>
      <w:r>
        <w:rPr>
          <w:rStyle w:val="CommentReference"/>
        </w:rPr>
        <w:annotationRef/>
      </w:r>
      <w:r>
        <w:t>Should be removed. Applications are directly given access on key vault using for encryption related activities.</w:t>
      </w:r>
    </w:p>
  </w:comment>
  <w:comment w:id="40" w:author="Shabuddin Khan" w:date="2017-12-18T15:52:00Z" w:initials="SK">
    <w:p w14:paraId="0DF3C294" w14:textId="1ACC3141" w:rsidR="002A18EC" w:rsidRDefault="002A18EC">
      <w:pPr>
        <w:pStyle w:val="CommentText"/>
      </w:pPr>
      <w:r>
        <w:rPr>
          <w:rStyle w:val="CommentReference"/>
        </w:rPr>
        <w:annotationRef/>
      </w:r>
      <w:r>
        <w:rPr>
          <w:rStyle w:val="CommentReference"/>
        </w:rPr>
        <w:t>This should now be “Deployment” folder.</w:t>
      </w:r>
    </w:p>
  </w:comment>
  <w:comment w:id="43" w:author="Shabuddin Khan [2]" w:date="2017-12-19T10:27:00Z" w:initials="SK">
    <w:p w14:paraId="615F4512" w14:textId="1EE9B25C" w:rsidR="00C903C1" w:rsidRDefault="00C903C1">
      <w:pPr>
        <w:pStyle w:val="CommentText"/>
      </w:pPr>
      <w:r>
        <w:rPr>
          <w:rStyle w:val="CommentReference"/>
        </w:rPr>
        <w:annotationRef/>
      </w:r>
      <w:r>
        <w:t xml:space="preserve">Only Location, </w:t>
      </w:r>
      <w:proofErr w:type="spellStart"/>
      <w:r>
        <w:t>DeploymentPassword</w:t>
      </w:r>
      <w:proofErr w:type="spellEnd"/>
      <w:r>
        <w:t xml:space="preserve">, environment, </w:t>
      </w:r>
      <w:proofErr w:type="spellStart"/>
      <w:r>
        <w:t>enableAADDomainPolicy</w:t>
      </w:r>
      <w:proofErr w:type="spellEnd"/>
      <w:r>
        <w:t xml:space="preserve">, </w:t>
      </w:r>
      <w:proofErr w:type="spellStart"/>
      <w:r>
        <w:t>enableMFA</w:t>
      </w:r>
      <w:proofErr w:type="spellEnd"/>
      <w:r>
        <w:t xml:space="preserve"> are Optional parameters.</w:t>
      </w:r>
    </w:p>
  </w:comment>
  <w:comment w:id="44" w:author="Paul Henry" w:date="2017-12-21T09:06:00Z" w:initials="PH">
    <w:p w14:paraId="598EFB95" w14:textId="56DA3503" w:rsidR="00F97F85" w:rsidRDefault="00F97F85">
      <w:pPr>
        <w:pStyle w:val="CommentText"/>
      </w:pPr>
      <w:r>
        <w:rPr>
          <w:rStyle w:val="CommentReference"/>
        </w:rPr>
        <w:annotationRef/>
      </w:r>
      <w:r>
        <w:t xml:space="preserve">But the script can be run with the </w:t>
      </w:r>
      <w:r>
        <w:noBreakHyphen/>
      </w:r>
      <w:proofErr w:type="spellStart"/>
      <w:r>
        <w:t>installModules</w:t>
      </w:r>
      <w:proofErr w:type="spellEnd"/>
      <w:r>
        <w:t xml:space="preserve"> switch alone, therefore shouldn’t all parameters be considered optional?</w:t>
      </w:r>
    </w:p>
  </w:comment>
  <w:comment w:id="45" w:author="Shabuddin Khan [2]" w:date="2017-12-19T10:32:00Z" w:initials="SK">
    <w:p w14:paraId="066C3FB4" w14:textId="3D129ECF" w:rsidR="00C903C1" w:rsidRDefault="00C903C1">
      <w:pPr>
        <w:pStyle w:val="CommentText"/>
      </w:pPr>
      <w:r>
        <w:rPr>
          <w:rStyle w:val="CommentReference"/>
        </w:rPr>
        <w:annotationRef/>
      </w:r>
      <w:r>
        <w:t>If no deployment password is provided it will auto generate</w:t>
      </w:r>
      <w:r w:rsidR="00CC380B">
        <w:t xml:space="preserve"> 15</w:t>
      </w:r>
      <w:r w:rsidR="00CC380B" w:rsidRPr="00CC380B">
        <w:rPr>
          <w:vertAlign w:val="superscript"/>
        </w:rPr>
        <w:t>th</w:t>
      </w:r>
      <w:r w:rsidR="00CC380B">
        <w:t xml:space="preserve"> length strong password.</w:t>
      </w:r>
    </w:p>
  </w:comment>
  <w:comment w:id="50" w:author="Shabuddin Khan" w:date="2017-12-18T16:04:00Z" w:initials="SK">
    <w:p w14:paraId="25299691" w14:textId="0CB2CBC5" w:rsidR="00F002F1" w:rsidRDefault="00F002F1">
      <w:pPr>
        <w:pStyle w:val="CommentText"/>
      </w:pPr>
      <w:r>
        <w:rPr>
          <w:rStyle w:val="CommentReference"/>
        </w:rPr>
        <w:annotationRef/>
      </w:r>
      <w:r>
        <w:t>Looks like a typo. Prefixes are used to avoid conflicts for any resource that we deploy.</w:t>
      </w:r>
    </w:p>
  </w:comment>
  <w:comment w:id="53" w:author="Shabuddin Khan [2]" w:date="2017-12-19T10:37:00Z" w:initials="SK">
    <w:p w14:paraId="0E6334C8" w14:textId="71261C79" w:rsidR="00CC380B" w:rsidRDefault="00CC380B">
      <w:pPr>
        <w:pStyle w:val="CommentText"/>
      </w:pPr>
      <w:r>
        <w:rPr>
          <w:rStyle w:val="CommentReference"/>
        </w:rPr>
        <w:annotationRef/>
      </w:r>
      <w:r>
        <w:t xml:space="preserve">This is the username which will be used to create AAD Accounts. Solution will be deployed using </w:t>
      </w:r>
      <w:proofErr w:type="spellStart"/>
      <w:r>
        <w:t>Site_Admin</w:t>
      </w:r>
      <w:proofErr w:type="spellEnd"/>
      <w:r>
        <w:t xml:space="preserve"> account.</w:t>
      </w:r>
    </w:p>
  </w:comment>
  <w:comment w:id="56" w:author="Paul Henry" w:date="2017-12-14T11:16:00Z" w:initials="PH">
    <w:p w14:paraId="10732B5F" w14:textId="39780A70" w:rsidR="00B57E35" w:rsidRDefault="00B57E35">
      <w:pPr>
        <w:pStyle w:val="CommentText"/>
      </w:pPr>
      <w:r>
        <w:rPr>
          <w:rStyle w:val="CommentReference"/>
        </w:rPr>
        <w:annotationRef/>
      </w:r>
      <w:r>
        <w:t>Currently broken</w:t>
      </w:r>
    </w:p>
  </w:comment>
  <w:comment w:id="63" w:author="Shabuddin Khan [2]" w:date="2017-12-19T10:44:00Z" w:initials="SK">
    <w:p w14:paraId="60991A0D" w14:textId="77777777" w:rsidR="00CC380B" w:rsidRDefault="00CC380B">
      <w:pPr>
        <w:pStyle w:val="CommentText"/>
      </w:pPr>
      <w:r>
        <w:rPr>
          <w:rStyle w:val="CommentReference"/>
        </w:rPr>
        <w:annotationRef/>
      </w:r>
      <w:r>
        <w:t>Dat</w:t>
      </w:r>
      <w:r w:rsidR="00A444C8">
        <w:t>a</w:t>
      </w:r>
      <w:r>
        <w:t xml:space="preserve"> Scientist </w:t>
      </w:r>
      <w:r w:rsidR="00A444C8">
        <w:t xml:space="preserve">will upload csv file to blob storage. Event grid will read the event and pass it to AZ Functions. AZ Functions will read the event and access blob storage to pull the CSV file and imports into </w:t>
      </w:r>
      <w:proofErr w:type="spellStart"/>
      <w:r w:rsidR="00A444C8">
        <w:t>sql</w:t>
      </w:r>
      <w:proofErr w:type="spellEnd"/>
      <w:r w:rsidR="00A444C8">
        <w:t xml:space="preserve"> database. So, you can say AZ Functions performing ingestion on behalf of Danny.</w:t>
      </w:r>
    </w:p>
    <w:p w14:paraId="63F60301" w14:textId="77777777" w:rsidR="00A444C8" w:rsidRDefault="00A444C8">
      <w:pPr>
        <w:pStyle w:val="CommentText"/>
      </w:pPr>
    </w:p>
    <w:p w14:paraId="5B9BCB83" w14:textId="77777777" w:rsidR="00A444C8" w:rsidRDefault="00A444C8">
      <w:pPr>
        <w:pStyle w:val="CommentText"/>
      </w:pPr>
      <w:r>
        <w:t xml:space="preserve">It would be nice if we also write about Data Scientist presenting historical data by uploading csv to blob storage. </w:t>
      </w:r>
    </w:p>
    <w:p w14:paraId="3176E773" w14:textId="77777777" w:rsidR="00A444C8" w:rsidRDefault="00A444C8">
      <w:pPr>
        <w:pStyle w:val="CommentText"/>
      </w:pPr>
    </w:p>
    <w:p w14:paraId="5E1F4E62" w14:textId="35412CED" w:rsidR="00A444C8" w:rsidRDefault="00A444C8">
      <w:pPr>
        <w:pStyle w:val="CommentText"/>
      </w:pPr>
      <w:r>
        <w:t xml:space="preserve">Even while uploading blob using PowerShell we are using </w:t>
      </w:r>
      <w:proofErr w:type="spellStart"/>
      <w:r>
        <w:t>Debra_DataScientist’s</w:t>
      </w:r>
      <w:proofErr w:type="spellEnd"/>
      <w:r>
        <w:t xml:space="preserve">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258A4" w15:done="0"/>
  <w15:commentEx w15:paraId="0CAF6C77" w15:paraIdParent="3C2258A4" w15:done="0"/>
  <w15:commentEx w15:paraId="7C22751F" w15:done="0"/>
  <w15:commentEx w15:paraId="4A3FA4C8" w15:done="0"/>
  <w15:commentEx w15:paraId="3A8DC117" w15:done="0"/>
  <w15:commentEx w15:paraId="368E2D5F" w15:done="0"/>
  <w15:commentEx w15:paraId="5896320A" w15:paraIdParent="368E2D5F" w15:done="0"/>
  <w15:commentEx w15:paraId="4792527B" w15:done="0"/>
  <w15:commentEx w15:paraId="15DD89BF" w15:paraIdParent="4792527B" w15:done="0"/>
  <w15:commentEx w15:paraId="0E9038BE" w15:done="0"/>
  <w15:commentEx w15:paraId="48329BB8" w15:done="0"/>
  <w15:commentEx w15:paraId="7E366EBA" w15:done="1"/>
  <w15:commentEx w15:paraId="01C24386" w15:done="0"/>
  <w15:commentEx w15:paraId="34285778" w15:done="0"/>
  <w15:commentEx w15:paraId="30A9D238" w15:done="0"/>
  <w15:commentEx w15:paraId="6AF73311" w15:done="0"/>
  <w15:commentEx w15:paraId="7690E9D3" w15:done="0"/>
  <w15:commentEx w15:paraId="05EDB651" w15:done="0"/>
  <w15:commentEx w15:paraId="293AFF4D" w15:done="0"/>
  <w15:commentEx w15:paraId="4DBDDC9F" w15:done="0"/>
  <w15:commentEx w15:paraId="0DF3C294" w15:done="1"/>
  <w15:commentEx w15:paraId="615F4512" w15:done="0"/>
  <w15:commentEx w15:paraId="598EFB95" w15:paraIdParent="615F4512" w15:done="0"/>
  <w15:commentEx w15:paraId="066C3FB4" w15:done="1"/>
  <w15:commentEx w15:paraId="25299691" w15:done="1"/>
  <w15:commentEx w15:paraId="0E6334C8" w15:done="0"/>
  <w15:commentEx w15:paraId="10732B5F" w15:done="0"/>
  <w15:commentEx w15:paraId="5E1F4E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258A4" w16cid:durableId="1DDCBF54"/>
  <w16cid:commentId w16cid:paraId="0CAF6C77" w16cid:durableId="1DDCBF55"/>
  <w16cid:commentId w16cid:paraId="7C22751F" w16cid:durableId="1DE22455"/>
  <w16cid:commentId w16cid:paraId="4A3FA4C8" w16cid:durableId="1DDCBF56"/>
  <w16cid:commentId w16cid:paraId="3A8DC117" w16cid:durableId="1DE225FC"/>
  <w16cid:commentId w16cid:paraId="368E2D5F" w16cid:durableId="1DE22701"/>
  <w16cid:commentId w16cid:paraId="5896320A" w16cid:durableId="1DE5F972"/>
  <w16cid:commentId w16cid:paraId="4792527B" w16cid:durableId="1DE22752"/>
  <w16cid:commentId w16cid:paraId="15DD89BF" w16cid:durableId="1DE5F987"/>
  <w16cid:commentId w16cid:paraId="0E9038BE" w16cid:durableId="1DDCBF57"/>
  <w16cid:commentId w16cid:paraId="48329BB8" w16cid:durableId="1DE5F7E3"/>
  <w16cid:commentId w16cid:paraId="7E366EBA" w16cid:durableId="1DE25D24"/>
  <w16cid:commentId w16cid:paraId="01C24386" w16cid:durableId="1DDCBF58"/>
  <w16cid:commentId w16cid:paraId="34285778" w16cid:durableId="1DE25D66"/>
  <w16cid:commentId w16cid:paraId="30A9D238" w16cid:durableId="1DE25D82"/>
  <w16cid:commentId w16cid:paraId="6AF73311" w16cid:durableId="1DDCBF59"/>
  <w16cid:commentId w16cid:paraId="7690E9D3" w16cid:durableId="1DE25DCC"/>
  <w16cid:commentId w16cid:paraId="05EDB651" w16cid:durableId="1DE25E1A"/>
  <w16cid:commentId w16cid:paraId="293AFF4D" w16cid:durableId="1DE26027"/>
  <w16cid:commentId w16cid:paraId="4DBDDC9F" w16cid:durableId="1DE26196"/>
  <w16cid:commentId w16cid:paraId="0DF3C294" w16cid:durableId="1DE262A4"/>
  <w16cid:commentId w16cid:paraId="615F4512" w16cid:durableId="1DE3680A"/>
  <w16cid:commentId w16cid:paraId="598EFB95" w16cid:durableId="1DE5F822"/>
  <w16cid:commentId w16cid:paraId="066C3FB4" w16cid:durableId="1DE3694E"/>
  <w16cid:commentId w16cid:paraId="25299691" w16cid:durableId="1DE2658B"/>
  <w16cid:commentId w16cid:paraId="0E6334C8" w16cid:durableId="1DE36A6A"/>
  <w16cid:commentId w16cid:paraId="10732B5F" w16cid:durableId="1DDCDBFF"/>
  <w16cid:commentId w16cid:paraId="5E1F4E62" w16cid:durableId="1DE36C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WP">
    <w:altName w:val="Sylfaen"/>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60C0E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A0D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94CBD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0BB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B6ED3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FC06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DE77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8A50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5069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D438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130926"/>
    <w:multiLevelType w:val="hybridMultilevel"/>
    <w:tmpl w:val="75D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85FFD"/>
    <w:multiLevelType w:val="hybridMultilevel"/>
    <w:tmpl w:val="8DB27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F0504"/>
    <w:multiLevelType w:val="hybridMultilevel"/>
    <w:tmpl w:val="3C4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4669F"/>
    <w:multiLevelType w:val="hybridMultilevel"/>
    <w:tmpl w:val="15EA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E6A8C"/>
    <w:multiLevelType w:val="hybridMultilevel"/>
    <w:tmpl w:val="A6F23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135E5"/>
    <w:multiLevelType w:val="hybridMultilevel"/>
    <w:tmpl w:val="F68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35DD3"/>
    <w:multiLevelType w:val="hybridMultilevel"/>
    <w:tmpl w:val="001C9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F550C"/>
    <w:multiLevelType w:val="hybridMultilevel"/>
    <w:tmpl w:val="DB8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34990"/>
    <w:multiLevelType w:val="hybridMultilevel"/>
    <w:tmpl w:val="ACF4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40415"/>
    <w:multiLevelType w:val="hybridMultilevel"/>
    <w:tmpl w:val="A6F0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A7FF1"/>
    <w:multiLevelType w:val="hybridMultilevel"/>
    <w:tmpl w:val="1EAAB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86982"/>
    <w:multiLevelType w:val="multilevel"/>
    <w:tmpl w:val="D1A6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92C9A"/>
    <w:multiLevelType w:val="hybridMultilevel"/>
    <w:tmpl w:val="D0BE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0F1"/>
    <w:multiLevelType w:val="hybridMultilevel"/>
    <w:tmpl w:val="36D0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53344"/>
    <w:multiLevelType w:val="hybridMultilevel"/>
    <w:tmpl w:val="24AC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C4B4A"/>
    <w:multiLevelType w:val="hybridMultilevel"/>
    <w:tmpl w:val="277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7799"/>
    <w:multiLevelType w:val="hybridMultilevel"/>
    <w:tmpl w:val="AB7A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E582D"/>
    <w:multiLevelType w:val="hybridMultilevel"/>
    <w:tmpl w:val="5B42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D7E3A"/>
    <w:multiLevelType w:val="hybridMultilevel"/>
    <w:tmpl w:val="ADC0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0257DE"/>
    <w:multiLevelType w:val="hybridMultilevel"/>
    <w:tmpl w:val="82FE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750BF"/>
    <w:multiLevelType w:val="hybridMultilevel"/>
    <w:tmpl w:val="09AA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777B6"/>
    <w:multiLevelType w:val="hybridMultilevel"/>
    <w:tmpl w:val="9958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4"/>
  </w:num>
  <w:num w:numId="13">
    <w:abstractNumId w:val="13"/>
  </w:num>
  <w:num w:numId="14">
    <w:abstractNumId w:val="19"/>
  </w:num>
  <w:num w:numId="15">
    <w:abstractNumId w:val="27"/>
  </w:num>
  <w:num w:numId="16">
    <w:abstractNumId w:val="29"/>
  </w:num>
  <w:num w:numId="17">
    <w:abstractNumId w:val="16"/>
  </w:num>
  <w:num w:numId="18">
    <w:abstractNumId w:val="23"/>
  </w:num>
  <w:num w:numId="19">
    <w:abstractNumId w:val="14"/>
  </w:num>
  <w:num w:numId="20">
    <w:abstractNumId w:val="20"/>
  </w:num>
  <w:num w:numId="21">
    <w:abstractNumId w:val="22"/>
  </w:num>
  <w:num w:numId="22">
    <w:abstractNumId w:val="30"/>
  </w:num>
  <w:num w:numId="23">
    <w:abstractNumId w:val="18"/>
  </w:num>
  <w:num w:numId="24">
    <w:abstractNumId w:val="17"/>
  </w:num>
  <w:num w:numId="25">
    <w:abstractNumId w:val="28"/>
  </w:num>
  <w:num w:numId="26">
    <w:abstractNumId w:val="31"/>
  </w:num>
  <w:num w:numId="27">
    <w:abstractNumId w:val="26"/>
  </w:num>
  <w:num w:numId="28">
    <w:abstractNumId w:val="10"/>
  </w:num>
  <w:num w:numId="29">
    <w:abstractNumId w:val="15"/>
  </w:num>
  <w:num w:numId="30">
    <w:abstractNumId w:val="25"/>
  </w:num>
  <w:num w:numId="31">
    <w:abstractNumId w:val="11"/>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Henry">
    <w15:presenceInfo w15:providerId="Windows Live" w15:userId="3d4c11bc38a0da06"/>
  </w15:person>
  <w15:person w15:author="Shabuddin Khan">
    <w15:presenceInfo w15:providerId="None" w15:userId="Shabuddin Khan"/>
  </w15:person>
  <w15:person w15:author="Shabuddin Khan [2]">
    <w15:presenceInfo w15:providerId="Windows Live" w15:userId="5388496cfc3ef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E6"/>
    <w:rsid w:val="00011ADA"/>
    <w:rsid w:val="00047EB5"/>
    <w:rsid w:val="000505BE"/>
    <w:rsid w:val="00055A47"/>
    <w:rsid w:val="000642AB"/>
    <w:rsid w:val="000673DF"/>
    <w:rsid w:val="0007215E"/>
    <w:rsid w:val="00081EE0"/>
    <w:rsid w:val="000924EE"/>
    <w:rsid w:val="00096E2F"/>
    <w:rsid w:val="000A24F1"/>
    <w:rsid w:val="000A7E4D"/>
    <w:rsid w:val="000C38A8"/>
    <w:rsid w:val="000D0D2A"/>
    <w:rsid w:val="000D797D"/>
    <w:rsid w:val="0013142B"/>
    <w:rsid w:val="001364DD"/>
    <w:rsid w:val="00136E72"/>
    <w:rsid w:val="00142830"/>
    <w:rsid w:val="001543C4"/>
    <w:rsid w:val="001718FE"/>
    <w:rsid w:val="00172EF4"/>
    <w:rsid w:val="001A29A7"/>
    <w:rsid w:val="001A74B5"/>
    <w:rsid w:val="001B0B3F"/>
    <w:rsid w:val="001C2D2B"/>
    <w:rsid w:val="001C7797"/>
    <w:rsid w:val="001E1761"/>
    <w:rsid w:val="001E4838"/>
    <w:rsid w:val="002074FD"/>
    <w:rsid w:val="00210478"/>
    <w:rsid w:val="00210F06"/>
    <w:rsid w:val="00212F6C"/>
    <w:rsid w:val="00214ADF"/>
    <w:rsid w:val="00214CF9"/>
    <w:rsid w:val="002212AC"/>
    <w:rsid w:val="002458FE"/>
    <w:rsid w:val="00264D05"/>
    <w:rsid w:val="00265035"/>
    <w:rsid w:val="00276860"/>
    <w:rsid w:val="00293607"/>
    <w:rsid w:val="00294E52"/>
    <w:rsid w:val="00295F6B"/>
    <w:rsid w:val="002A18EC"/>
    <w:rsid w:val="002A23F8"/>
    <w:rsid w:val="002D4531"/>
    <w:rsid w:val="002D7FD7"/>
    <w:rsid w:val="00313F37"/>
    <w:rsid w:val="00316089"/>
    <w:rsid w:val="00341AEA"/>
    <w:rsid w:val="0037760A"/>
    <w:rsid w:val="00377887"/>
    <w:rsid w:val="00385444"/>
    <w:rsid w:val="00396A9C"/>
    <w:rsid w:val="003A252A"/>
    <w:rsid w:val="003B4197"/>
    <w:rsid w:val="003C07F5"/>
    <w:rsid w:val="003E59FE"/>
    <w:rsid w:val="003E6402"/>
    <w:rsid w:val="003E69B3"/>
    <w:rsid w:val="00404041"/>
    <w:rsid w:val="004305B8"/>
    <w:rsid w:val="00435BA2"/>
    <w:rsid w:val="00437BA1"/>
    <w:rsid w:val="00443D0C"/>
    <w:rsid w:val="004556D0"/>
    <w:rsid w:val="00457292"/>
    <w:rsid w:val="004645E7"/>
    <w:rsid w:val="0048347C"/>
    <w:rsid w:val="004A2DD7"/>
    <w:rsid w:val="004B3A13"/>
    <w:rsid w:val="004D2138"/>
    <w:rsid w:val="004E5BB7"/>
    <w:rsid w:val="004E679C"/>
    <w:rsid w:val="004F29BF"/>
    <w:rsid w:val="0053353C"/>
    <w:rsid w:val="00565C1F"/>
    <w:rsid w:val="0056636B"/>
    <w:rsid w:val="00574095"/>
    <w:rsid w:val="00594DB1"/>
    <w:rsid w:val="005C2739"/>
    <w:rsid w:val="005D09E6"/>
    <w:rsid w:val="005E6981"/>
    <w:rsid w:val="005F7D8E"/>
    <w:rsid w:val="006004F1"/>
    <w:rsid w:val="00615F98"/>
    <w:rsid w:val="00634A45"/>
    <w:rsid w:val="006421FE"/>
    <w:rsid w:val="00662762"/>
    <w:rsid w:val="0069170F"/>
    <w:rsid w:val="006A0A34"/>
    <w:rsid w:val="006A761D"/>
    <w:rsid w:val="006B2A26"/>
    <w:rsid w:val="006B4C5D"/>
    <w:rsid w:val="006C7FEA"/>
    <w:rsid w:val="006E0FBF"/>
    <w:rsid w:val="00703631"/>
    <w:rsid w:val="007108DB"/>
    <w:rsid w:val="0071122A"/>
    <w:rsid w:val="00736E87"/>
    <w:rsid w:val="0074343A"/>
    <w:rsid w:val="00743DA0"/>
    <w:rsid w:val="00750E03"/>
    <w:rsid w:val="00764A2B"/>
    <w:rsid w:val="00780A3E"/>
    <w:rsid w:val="0078184B"/>
    <w:rsid w:val="00783851"/>
    <w:rsid w:val="00786522"/>
    <w:rsid w:val="00797910"/>
    <w:rsid w:val="007A14C6"/>
    <w:rsid w:val="007A419B"/>
    <w:rsid w:val="007A6677"/>
    <w:rsid w:val="007A7870"/>
    <w:rsid w:val="007C1E56"/>
    <w:rsid w:val="007C792E"/>
    <w:rsid w:val="007E007F"/>
    <w:rsid w:val="007E497A"/>
    <w:rsid w:val="007E5754"/>
    <w:rsid w:val="007E6349"/>
    <w:rsid w:val="007F5855"/>
    <w:rsid w:val="00830213"/>
    <w:rsid w:val="00830BC9"/>
    <w:rsid w:val="008319D7"/>
    <w:rsid w:val="00834202"/>
    <w:rsid w:val="00846D5E"/>
    <w:rsid w:val="008638D3"/>
    <w:rsid w:val="008975AC"/>
    <w:rsid w:val="008A2569"/>
    <w:rsid w:val="008C272E"/>
    <w:rsid w:val="008C63AB"/>
    <w:rsid w:val="008C7582"/>
    <w:rsid w:val="008F3577"/>
    <w:rsid w:val="00947F4B"/>
    <w:rsid w:val="00955441"/>
    <w:rsid w:val="00957F85"/>
    <w:rsid w:val="0097598A"/>
    <w:rsid w:val="009824B8"/>
    <w:rsid w:val="00990E22"/>
    <w:rsid w:val="009D1C8C"/>
    <w:rsid w:val="009F0A35"/>
    <w:rsid w:val="009F1C17"/>
    <w:rsid w:val="009F2F92"/>
    <w:rsid w:val="00A067F9"/>
    <w:rsid w:val="00A426C0"/>
    <w:rsid w:val="00A42BB5"/>
    <w:rsid w:val="00A444C8"/>
    <w:rsid w:val="00A46357"/>
    <w:rsid w:val="00A52289"/>
    <w:rsid w:val="00A84BBA"/>
    <w:rsid w:val="00A857B0"/>
    <w:rsid w:val="00A86230"/>
    <w:rsid w:val="00A900E8"/>
    <w:rsid w:val="00A93DBD"/>
    <w:rsid w:val="00AB4F17"/>
    <w:rsid w:val="00AB648A"/>
    <w:rsid w:val="00AC3BEF"/>
    <w:rsid w:val="00B02E41"/>
    <w:rsid w:val="00B03732"/>
    <w:rsid w:val="00B30474"/>
    <w:rsid w:val="00B43C7C"/>
    <w:rsid w:val="00B479D7"/>
    <w:rsid w:val="00B553FF"/>
    <w:rsid w:val="00B55C57"/>
    <w:rsid w:val="00B564FD"/>
    <w:rsid w:val="00B56735"/>
    <w:rsid w:val="00B57E35"/>
    <w:rsid w:val="00B61CE1"/>
    <w:rsid w:val="00B81152"/>
    <w:rsid w:val="00B861B4"/>
    <w:rsid w:val="00BA5D60"/>
    <w:rsid w:val="00BF15FF"/>
    <w:rsid w:val="00BF1A70"/>
    <w:rsid w:val="00C069C4"/>
    <w:rsid w:val="00C24D2D"/>
    <w:rsid w:val="00C43BB1"/>
    <w:rsid w:val="00C447E5"/>
    <w:rsid w:val="00C451F6"/>
    <w:rsid w:val="00C46607"/>
    <w:rsid w:val="00C546CE"/>
    <w:rsid w:val="00C667EC"/>
    <w:rsid w:val="00C8309C"/>
    <w:rsid w:val="00C84B30"/>
    <w:rsid w:val="00C903C1"/>
    <w:rsid w:val="00C94B6A"/>
    <w:rsid w:val="00CB0483"/>
    <w:rsid w:val="00CB6B4E"/>
    <w:rsid w:val="00CC2722"/>
    <w:rsid w:val="00CC380B"/>
    <w:rsid w:val="00CC6A2C"/>
    <w:rsid w:val="00CD3768"/>
    <w:rsid w:val="00CD47FA"/>
    <w:rsid w:val="00CF2E53"/>
    <w:rsid w:val="00CF4DF2"/>
    <w:rsid w:val="00D35A49"/>
    <w:rsid w:val="00D433D2"/>
    <w:rsid w:val="00D526AD"/>
    <w:rsid w:val="00D54C6A"/>
    <w:rsid w:val="00D82ECB"/>
    <w:rsid w:val="00D92AB6"/>
    <w:rsid w:val="00DC3FDF"/>
    <w:rsid w:val="00DD3FC5"/>
    <w:rsid w:val="00DD5D1B"/>
    <w:rsid w:val="00DD7026"/>
    <w:rsid w:val="00E034C5"/>
    <w:rsid w:val="00E41268"/>
    <w:rsid w:val="00E425FD"/>
    <w:rsid w:val="00E43192"/>
    <w:rsid w:val="00E6623D"/>
    <w:rsid w:val="00E8476C"/>
    <w:rsid w:val="00E877E5"/>
    <w:rsid w:val="00EA719D"/>
    <w:rsid w:val="00EB4C98"/>
    <w:rsid w:val="00ED1305"/>
    <w:rsid w:val="00ED31A0"/>
    <w:rsid w:val="00ED6F12"/>
    <w:rsid w:val="00EF083C"/>
    <w:rsid w:val="00F002F1"/>
    <w:rsid w:val="00F365BC"/>
    <w:rsid w:val="00F40D5D"/>
    <w:rsid w:val="00F673E6"/>
    <w:rsid w:val="00F96D50"/>
    <w:rsid w:val="00F97F85"/>
    <w:rsid w:val="00FA5D7F"/>
    <w:rsid w:val="00FC7765"/>
    <w:rsid w:val="00FE56BD"/>
    <w:rsid w:val="00FF3A77"/>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782C"/>
  <w15:chartTrackingRefBased/>
  <w15:docId w15:val="{494CE0A3-BEB6-4845-A002-B44ADD86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3AB"/>
  </w:style>
  <w:style w:type="paragraph" w:styleId="Heading1">
    <w:name w:val="heading 1"/>
    <w:basedOn w:val="Normal"/>
    <w:next w:val="BodyText"/>
    <w:link w:val="Heading1Char"/>
    <w:uiPriority w:val="9"/>
    <w:qFormat/>
    <w:rsid w:val="005D0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E1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9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9E6"/>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294E52"/>
    <w:pPr>
      <w:spacing w:after="120"/>
    </w:pPr>
  </w:style>
  <w:style w:type="character" w:customStyle="1" w:styleId="BodyTextChar">
    <w:name w:val="Body Text Char"/>
    <w:basedOn w:val="DefaultParagraphFont"/>
    <w:link w:val="BodyText"/>
    <w:uiPriority w:val="99"/>
    <w:rsid w:val="00294E52"/>
  </w:style>
  <w:style w:type="paragraph" w:styleId="Header">
    <w:name w:val="header"/>
    <w:basedOn w:val="Normal"/>
    <w:link w:val="HeaderChar"/>
    <w:uiPriority w:val="99"/>
    <w:unhideWhenUsed/>
    <w:rsid w:val="003C07F5"/>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3C07F5"/>
    <w:rPr>
      <w:rFonts w:ascii="Calibri" w:eastAsia="Calibri" w:hAnsi="Calibri" w:cs="Times New Roman"/>
    </w:rPr>
  </w:style>
  <w:style w:type="paragraph" w:styleId="ListBullet">
    <w:name w:val="List Bullet"/>
    <w:basedOn w:val="Normal"/>
    <w:uiPriority w:val="99"/>
    <w:unhideWhenUsed/>
    <w:rsid w:val="00AB4F17"/>
    <w:pPr>
      <w:numPr>
        <w:numId w:val="1"/>
      </w:numPr>
      <w:contextualSpacing/>
    </w:pPr>
  </w:style>
  <w:style w:type="character" w:styleId="Hyperlink">
    <w:name w:val="Hyperlink"/>
    <w:basedOn w:val="DefaultParagraphFont"/>
    <w:uiPriority w:val="99"/>
    <w:unhideWhenUsed/>
    <w:rsid w:val="00A52289"/>
    <w:rPr>
      <w:strike w:val="0"/>
      <w:dstrike w:val="0"/>
      <w:color w:val="0050C5"/>
      <w:u w:val="none"/>
      <w:effect w:val="none"/>
      <w:shd w:val="clear" w:color="auto" w:fill="auto"/>
    </w:rPr>
  </w:style>
  <w:style w:type="character" w:styleId="Strong">
    <w:name w:val="Strong"/>
    <w:basedOn w:val="DefaultParagraphFont"/>
    <w:uiPriority w:val="22"/>
    <w:qFormat/>
    <w:rsid w:val="00A52289"/>
    <w:rPr>
      <w:rFonts w:ascii="Segoe WP" w:hAnsi="Segoe WP" w:cs="Segoe WP" w:hint="default"/>
      <w:b/>
      <w:bCs/>
    </w:rPr>
  </w:style>
  <w:style w:type="paragraph" w:styleId="ListBullet2">
    <w:name w:val="List Bullet 2"/>
    <w:basedOn w:val="Normal"/>
    <w:uiPriority w:val="99"/>
    <w:unhideWhenUsed/>
    <w:rsid w:val="008C63AB"/>
    <w:pPr>
      <w:numPr>
        <w:numId w:val="2"/>
      </w:numPr>
      <w:contextualSpacing/>
    </w:pPr>
  </w:style>
  <w:style w:type="character" w:customStyle="1" w:styleId="Heading2Char">
    <w:name w:val="Heading 2 Char"/>
    <w:basedOn w:val="DefaultParagraphFont"/>
    <w:link w:val="Heading2"/>
    <w:uiPriority w:val="9"/>
    <w:rsid w:val="001E176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82ECB"/>
    <w:rPr>
      <w:sz w:val="16"/>
      <w:szCs w:val="16"/>
    </w:rPr>
  </w:style>
  <w:style w:type="paragraph" w:styleId="CommentText">
    <w:name w:val="annotation text"/>
    <w:basedOn w:val="Normal"/>
    <w:link w:val="CommentTextChar"/>
    <w:uiPriority w:val="99"/>
    <w:semiHidden/>
    <w:unhideWhenUsed/>
    <w:rsid w:val="00D82ECB"/>
    <w:pPr>
      <w:spacing w:line="240" w:lineRule="auto"/>
    </w:pPr>
    <w:rPr>
      <w:sz w:val="20"/>
      <w:szCs w:val="20"/>
    </w:rPr>
  </w:style>
  <w:style w:type="character" w:customStyle="1" w:styleId="CommentTextChar">
    <w:name w:val="Comment Text Char"/>
    <w:basedOn w:val="DefaultParagraphFont"/>
    <w:link w:val="CommentText"/>
    <w:uiPriority w:val="99"/>
    <w:semiHidden/>
    <w:rsid w:val="00D82ECB"/>
    <w:rPr>
      <w:sz w:val="20"/>
      <w:szCs w:val="20"/>
    </w:rPr>
  </w:style>
  <w:style w:type="paragraph" w:styleId="CommentSubject">
    <w:name w:val="annotation subject"/>
    <w:basedOn w:val="CommentText"/>
    <w:next w:val="CommentText"/>
    <w:link w:val="CommentSubjectChar"/>
    <w:uiPriority w:val="99"/>
    <w:semiHidden/>
    <w:unhideWhenUsed/>
    <w:rsid w:val="00D82ECB"/>
    <w:rPr>
      <w:b/>
      <w:bCs/>
    </w:rPr>
  </w:style>
  <w:style w:type="character" w:customStyle="1" w:styleId="CommentSubjectChar">
    <w:name w:val="Comment Subject Char"/>
    <w:basedOn w:val="CommentTextChar"/>
    <w:link w:val="CommentSubject"/>
    <w:uiPriority w:val="99"/>
    <w:semiHidden/>
    <w:rsid w:val="00D82ECB"/>
    <w:rPr>
      <w:b/>
      <w:bCs/>
      <w:sz w:val="20"/>
      <w:szCs w:val="20"/>
    </w:rPr>
  </w:style>
  <w:style w:type="paragraph" w:styleId="BalloonText">
    <w:name w:val="Balloon Text"/>
    <w:basedOn w:val="Normal"/>
    <w:link w:val="BalloonTextChar"/>
    <w:uiPriority w:val="99"/>
    <w:semiHidden/>
    <w:unhideWhenUsed/>
    <w:rsid w:val="00D8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CB"/>
    <w:rPr>
      <w:rFonts w:ascii="Segoe UI" w:hAnsi="Segoe UI" w:cs="Segoe UI"/>
      <w:sz w:val="18"/>
      <w:szCs w:val="18"/>
    </w:rPr>
  </w:style>
  <w:style w:type="character" w:customStyle="1" w:styleId="Heading3Char">
    <w:name w:val="Heading 3 Char"/>
    <w:basedOn w:val="DefaultParagraphFont"/>
    <w:link w:val="Heading3"/>
    <w:uiPriority w:val="9"/>
    <w:rsid w:val="001C2D2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C7582"/>
    <w:rPr>
      <w:color w:val="808080"/>
      <w:shd w:val="clear" w:color="auto" w:fill="E6E6E6"/>
    </w:rPr>
  </w:style>
  <w:style w:type="character" w:styleId="FollowedHyperlink">
    <w:name w:val="FollowedHyperlink"/>
    <w:basedOn w:val="DefaultParagraphFont"/>
    <w:uiPriority w:val="99"/>
    <w:semiHidden/>
    <w:unhideWhenUsed/>
    <w:rsid w:val="008638D3"/>
    <w:rPr>
      <w:color w:val="954F72" w:themeColor="followedHyperlink"/>
      <w:u w:val="single"/>
    </w:rPr>
  </w:style>
  <w:style w:type="character" w:customStyle="1" w:styleId="Code">
    <w:name w:val="Code"/>
    <w:basedOn w:val="DefaultParagraphFont"/>
    <w:uiPriority w:val="1"/>
    <w:qFormat/>
    <w:rsid w:val="001E4838"/>
    <w:rPr>
      <w:rFonts w:ascii="Consolas" w:hAnsi="Consolas"/>
      <w:sz w:val="18"/>
    </w:rPr>
  </w:style>
  <w:style w:type="paragraph" w:customStyle="1" w:styleId="CodeBlock">
    <w:name w:val="Code Block"/>
    <w:basedOn w:val="Normal"/>
    <w:qFormat/>
    <w:rsid w:val="00FF3A7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pPr>
    <w:rPr>
      <w:rFonts w:ascii="Consolas" w:eastAsia="Times New Roman" w:hAnsi="Consolas" w:cs="Courier New"/>
      <w:color w:val="000000"/>
      <w:sz w:val="18"/>
      <w:szCs w:val="18"/>
      <w:shd w:val="clear" w:color="auto" w:fill="EAEAEA"/>
    </w:rPr>
  </w:style>
  <w:style w:type="character" w:styleId="HTMLCode">
    <w:name w:val="HTML Code"/>
    <w:basedOn w:val="DefaultParagraphFont"/>
    <w:uiPriority w:val="99"/>
    <w:semiHidden/>
    <w:unhideWhenUsed/>
    <w:rsid w:val="00565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0298">
      <w:bodyDiv w:val="1"/>
      <w:marLeft w:val="0"/>
      <w:marRight w:val="0"/>
      <w:marTop w:val="0"/>
      <w:marBottom w:val="0"/>
      <w:divBdr>
        <w:top w:val="none" w:sz="0" w:space="0" w:color="auto"/>
        <w:left w:val="none" w:sz="0" w:space="0" w:color="auto"/>
        <w:bottom w:val="none" w:sz="0" w:space="0" w:color="auto"/>
        <w:right w:val="none" w:sz="0" w:space="0" w:color="auto"/>
      </w:divBdr>
      <w:divsChild>
        <w:div w:id="847015967">
          <w:marLeft w:val="0"/>
          <w:marRight w:val="0"/>
          <w:marTop w:val="0"/>
          <w:marBottom w:val="0"/>
          <w:divBdr>
            <w:top w:val="none" w:sz="0" w:space="0" w:color="auto"/>
            <w:left w:val="none" w:sz="0" w:space="0" w:color="auto"/>
            <w:bottom w:val="none" w:sz="0" w:space="0" w:color="auto"/>
            <w:right w:val="none" w:sz="0" w:space="0" w:color="auto"/>
          </w:divBdr>
          <w:divsChild>
            <w:div w:id="1355230829">
              <w:marLeft w:val="0"/>
              <w:marRight w:val="0"/>
              <w:marTop w:val="0"/>
              <w:marBottom w:val="0"/>
              <w:divBdr>
                <w:top w:val="none" w:sz="0" w:space="0" w:color="auto"/>
                <w:left w:val="none" w:sz="0" w:space="0" w:color="auto"/>
                <w:bottom w:val="none" w:sz="0" w:space="0" w:color="auto"/>
                <w:right w:val="none" w:sz="0" w:space="0" w:color="auto"/>
              </w:divBdr>
              <w:divsChild>
                <w:div w:id="2097897107">
                  <w:marLeft w:val="0"/>
                  <w:marRight w:val="0"/>
                  <w:marTop w:val="0"/>
                  <w:marBottom w:val="0"/>
                  <w:divBdr>
                    <w:top w:val="none" w:sz="0" w:space="0" w:color="auto"/>
                    <w:left w:val="none" w:sz="0" w:space="0" w:color="auto"/>
                    <w:bottom w:val="none" w:sz="0" w:space="0" w:color="auto"/>
                    <w:right w:val="none" w:sz="0" w:space="0" w:color="auto"/>
                  </w:divBdr>
                  <w:divsChild>
                    <w:div w:id="768113516">
                      <w:marLeft w:val="0"/>
                      <w:marRight w:val="0"/>
                      <w:marTop w:val="0"/>
                      <w:marBottom w:val="0"/>
                      <w:divBdr>
                        <w:top w:val="none" w:sz="0" w:space="0" w:color="auto"/>
                        <w:left w:val="none" w:sz="0" w:space="0" w:color="auto"/>
                        <w:bottom w:val="none" w:sz="0" w:space="0" w:color="auto"/>
                        <w:right w:val="none" w:sz="0" w:space="0" w:color="auto"/>
                      </w:divBdr>
                      <w:divsChild>
                        <w:div w:id="1115707276">
                          <w:marLeft w:val="0"/>
                          <w:marRight w:val="0"/>
                          <w:marTop w:val="0"/>
                          <w:marBottom w:val="0"/>
                          <w:divBdr>
                            <w:top w:val="none" w:sz="0" w:space="0" w:color="auto"/>
                            <w:left w:val="none" w:sz="0" w:space="0" w:color="auto"/>
                            <w:bottom w:val="none" w:sz="0" w:space="0" w:color="auto"/>
                            <w:right w:val="none" w:sz="0" w:space="0" w:color="auto"/>
                          </w:divBdr>
                          <w:divsChild>
                            <w:div w:id="767893458">
                              <w:marLeft w:val="0"/>
                              <w:marRight w:val="0"/>
                              <w:marTop w:val="0"/>
                              <w:marBottom w:val="0"/>
                              <w:divBdr>
                                <w:top w:val="none" w:sz="0" w:space="0" w:color="auto"/>
                                <w:left w:val="none" w:sz="0" w:space="0" w:color="auto"/>
                                <w:bottom w:val="none" w:sz="0" w:space="0" w:color="auto"/>
                                <w:right w:val="none" w:sz="0" w:space="0" w:color="auto"/>
                              </w:divBdr>
                              <w:divsChild>
                                <w:div w:id="1503857986">
                                  <w:marLeft w:val="0"/>
                                  <w:marRight w:val="0"/>
                                  <w:marTop w:val="0"/>
                                  <w:marBottom w:val="0"/>
                                  <w:divBdr>
                                    <w:top w:val="none" w:sz="0" w:space="0" w:color="auto"/>
                                    <w:left w:val="none" w:sz="0" w:space="0" w:color="auto"/>
                                    <w:bottom w:val="none" w:sz="0" w:space="0" w:color="auto"/>
                                    <w:right w:val="none" w:sz="0" w:space="0" w:color="auto"/>
                                  </w:divBdr>
                                  <w:divsChild>
                                    <w:div w:id="956259170">
                                      <w:marLeft w:val="0"/>
                                      <w:marRight w:val="0"/>
                                      <w:marTop w:val="0"/>
                                      <w:marBottom w:val="0"/>
                                      <w:divBdr>
                                        <w:top w:val="none" w:sz="0" w:space="0" w:color="auto"/>
                                        <w:left w:val="none" w:sz="0" w:space="0" w:color="auto"/>
                                        <w:bottom w:val="none" w:sz="0" w:space="0" w:color="auto"/>
                                        <w:right w:val="none" w:sz="0" w:space="0" w:color="auto"/>
                                      </w:divBdr>
                                      <w:divsChild>
                                        <w:div w:id="33775080">
                                          <w:marLeft w:val="0"/>
                                          <w:marRight w:val="0"/>
                                          <w:marTop w:val="0"/>
                                          <w:marBottom w:val="0"/>
                                          <w:divBdr>
                                            <w:top w:val="none" w:sz="0" w:space="0" w:color="auto"/>
                                            <w:left w:val="none" w:sz="0" w:space="0" w:color="auto"/>
                                            <w:bottom w:val="none" w:sz="0" w:space="0" w:color="auto"/>
                                            <w:right w:val="none" w:sz="0" w:space="0" w:color="auto"/>
                                          </w:divBdr>
                                          <w:divsChild>
                                            <w:div w:id="1030684679">
                                              <w:marLeft w:val="0"/>
                                              <w:marRight w:val="0"/>
                                              <w:marTop w:val="0"/>
                                              <w:marBottom w:val="0"/>
                                              <w:divBdr>
                                                <w:top w:val="none" w:sz="0" w:space="0" w:color="auto"/>
                                                <w:left w:val="none" w:sz="0" w:space="0" w:color="auto"/>
                                                <w:bottom w:val="none" w:sz="0" w:space="0" w:color="auto"/>
                                                <w:right w:val="none" w:sz="0" w:space="0" w:color="auto"/>
                                              </w:divBdr>
                                              <w:divsChild>
                                                <w:div w:id="1740788897">
                                                  <w:marLeft w:val="0"/>
                                                  <w:marRight w:val="0"/>
                                                  <w:marTop w:val="0"/>
                                                  <w:marBottom w:val="0"/>
                                                  <w:divBdr>
                                                    <w:top w:val="none" w:sz="0" w:space="0" w:color="auto"/>
                                                    <w:left w:val="none" w:sz="0" w:space="0" w:color="auto"/>
                                                    <w:bottom w:val="none" w:sz="0" w:space="0" w:color="auto"/>
                                                    <w:right w:val="none" w:sz="0" w:space="0" w:color="auto"/>
                                                  </w:divBdr>
                                                  <w:divsChild>
                                                    <w:div w:id="1936549024">
                                                      <w:marLeft w:val="0"/>
                                                      <w:marRight w:val="0"/>
                                                      <w:marTop w:val="0"/>
                                                      <w:marBottom w:val="0"/>
                                                      <w:divBdr>
                                                        <w:top w:val="none" w:sz="0" w:space="0" w:color="auto"/>
                                                        <w:left w:val="none" w:sz="0" w:space="0" w:color="auto"/>
                                                        <w:bottom w:val="none" w:sz="0" w:space="0" w:color="auto"/>
                                                        <w:right w:val="none" w:sz="0" w:space="0" w:color="auto"/>
                                                      </w:divBdr>
                                                      <w:divsChild>
                                                        <w:div w:id="1855026724">
                                                          <w:marLeft w:val="0"/>
                                                          <w:marRight w:val="0"/>
                                                          <w:marTop w:val="0"/>
                                                          <w:marBottom w:val="0"/>
                                                          <w:divBdr>
                                                            <w:top w:val="none" w:sz="0" w:space="0" w:color="auto"/>
                                                            <w:left w:val="none" w:sz="0" w:space="0" w:color="auto"/>
                                                            <w:bottom w:val="none" w:sz="0" w:space="0" w:color="auto"/>
                                                            <w:right w:val="none" w:sz="0" w:space="0" w:color="auto"/>
                                                          </w:divBdr>
                                                          <w:divsChild>
                                                            <w:div w:id="1874537681">
                                                              <w:marLeft w:val="0"/>
                                                              <w:marRight w:val="0"/>
                                                              <w:marTop w:val="0"/>
                                                              <w:marBottom w:val="0"/>
                                                              <w:divBdr>
                                                                <w:top w:val="none" w:sz="0" w:space="0" w:color="auto"/>
                                                                <w:left w:val="none" w:sz="0" w:space="0" w:color="auto"/>
                                                                <w:bottom w:val="none" w:sz="0" w:space="0" w:color="auto"/>
                                                                <w:right w:val="none" w:sz="0" w:space="0" w:color="auto"/>
                                                              </w:divBdr>
                                                              <w:divsChild>
                                                                <w:div w:id="1402874122">
                                                                  <w:marLeft w:val="0"/>
                                                                  <w:marRight w:val="0"/>
                                                                  <w:marTop w:val="0"/>
                                                                  <w:marBottom w:val="0"/>
                                                                  <w:divBdr>
                                                                    <w:top w:val="none" w:sz="0" w:space="0" w:color="auto"/>
                                                                    <w:left w:val="none" w:sz="0" w:space="0" w:color="auto"/>
                                                                    <w:bottom w:val="none" w:sz="0" w:space="0" w:color="auto"/>
                                                                    <w:right w:val="none" w:sz="0" w:space="0" w:color="auto"/>
                                                                  </w:divBdr>
                                                                  <w:divsChild>
                                                                    <w:div w:id="1336958868">
                                                                      <w:marLeft w:val="0"/>
                                                                      <w:marRight w:val="0"/>
                                                                      <w:marTop w:val="0"/>
                                                                      <w:marBottom w:val="0"/>
                                                                      <w:divBdr>
                                                                        <w:top w:val="none" w:sz="0" w:space="0" w:color="auto"/>
                                                                        <w:left w:val="none" w:sz="0" w:space="0" w:color="auto"/>
                                                                        <w:bottom w:val="none" w:sz="0" w:space="0" w:color="auto"/>
                                                                        <w:right w:val="none" w:sz="0" w:space="0" w:color="auto"/>
                                                                      </w:divBdr>
                                                                      <w:divsChild>
                                                                        <w:div w:id="2082635557">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419612">
      <w:bodyDiv w:val="1"/>
      <w:marLeft w:val="0"/>
      <w:marRight w:val="0"/>
      <w:marTop w:val="0"/>
      <w:marBottom w:val="0"/>
      <w:divBdr>
        <w:top w:val="none" w:sz="0" w:space="0" w:color="auto"/>
        <w:left w:val="none" w:sz="0" w:space="0" w:color="auto"/>
        <w:bottom w:val="none" w:sz="0" w:space="0" w:color="auto"/>
        <w:right w:val="none" w:sz="0" w:space="0" w:color="auto"/>
      </w:divBdr>
      <w:divsChild>
        <w:div w:id="1769153432">
          <w:marLeft w:val="0"/>
          <w:marRight w:val="0"/>
          <w:marTop w:val="0"/>
          <w:marBottom w:val="0"/>
          <w:divBdr>
            <w:top w:val="none" w:sz="0" w:space="0" w:color="auto"/>
            <w:left w:val="none" w:sz="0" w:space="0" w:color="auto"/>
            <w:bottom w:val="none" w:sz="0" w:space="0" w:color="auto"/>
            <w:right w:val="none" w:sz="0" w:space="0" w:color="auto"/>
          </w:divBdr>
          <w:divsChild>
            <w:div w:id="529539427">
              <w:marLeft w:val="0"/>
              <w:marRight w:val="0"/>
              <w:marTop w:val="0"/>
              <w:marBottom w:val="0"/>
              <w:divBdr>
                <w:top w:val="none" w:sz="0" w:space="0" w:color="auto"/>
                <w:left w:val="none" w:sz="0" w:space="0" w:color="auto"/>
                <w:bottom w:val="none" w:sz="0" w:space="0" w:color="auto"/>
                <w:right w:val="none" w:sz="0" w:space="0" w:color="auto"/>
              </w:divBdr>
              <w:divsChild>
                <w:div w:id="1618247666">
                  <w:marLeft w:val="0"/>
                  <w:marRight w:val="0"/>
                  <w:marTop w:val="0"/>
                  <w:marBottom w:val="0"/>
                  <w:divBdr>
                    <w:top w:val="none" w:sz="0" w:space="0" w:color="auto"/>
                    <w:left w:val="none" w:sz="0" w:space="0" w:color="auto"/>
                    <w:bottom w:val="none" w:sz="0" w:space="0" w:color="auto"/>
                    <w:right w:val="none" w:sz="0" w:space="0" w:color="auto"/>
                  </w:divBdr>
                  <w:divsChild>
                    <w:div w:id="1728457316">
                      <w:marLeft w:val="0"/>
                      <w:marRight w:val="0"/>
                      <w:marTop w:val="0"/>
                      <w:marBottom w:val="0"/>
                      <w:divBdr>
                        <w:top w:val="none" w:sz="0" w:space="0" w:color="auto"/>
                        <w:left w:val="none" w:sz="0" w:space="0" w:color="auto"/>
                        <w:bottom w:val="none" w:sz="0" w:space="0" w:color="auto"/>
                        <w:right w:val="none" w:sz="0" w:space="0" w:color="auto"/>
                      </w:divBdr>
                      <w:divsChild>
                        <w:div w:id="1544370479">
                          <w:marLeft w:val="0"/>
                          <w:marRight w:val="0"/>
                          <w:marTop w:val="0"/>
                          <w:marBottom w:val="0"/>
                          <w:divBdr>
                            <w:top w:val="none" w:sz="0" w:space="0" w:color="auto"/>
                            <w:left w:val="none" w:sz="0" w:space="0" w:color="auto"/>
                            <w:bottom w:val="none" w:sz="0" w:space="0" w:color="auto"/>
                            <w:right w:val="none" w:sz="0" w:space="0" w:color="auto"/>
                          </w:divBdr>
                          <w:divsChild>
                            <w:div w:id="1674069116">
                              <w:marLeft w:val="0"/>
                              <w:marRight w:val="0"/>
                              <w:marTop w:val="0"/>
                              <w:marBottom w:val="0"/>
                              <w:divBdr>
                                <w:top w:val="none" w:sz="0" w:space="0" w:color="auto"/>
                                <w:left w:val="none" w:sz="0" w:space="0" w:color="auto"/>
                                <w:bottom w:val="none" w:sz="0" w:space="0" w:color="auto"/>
                                <w:right w:val="none" w:sz="0" w:space="0" w:color="auto"/>
                              </w:divBdr>
                              <w:divsChild>
                                <w:div w:id="335886379">
                                  <w:marLeft w:val="0"/>
                                  <w:marRight w:val="0"/>
                                  <w:marTop w:val="0"/>
                                  <w:marBottom w:val="0"/>
                                  <w:divBdr>
                                    <w:top w:val="none" w:sz="0" w:space="0" w:color="auto"/>
                                    <w:left w:val="none" w:sz="0" w:space="0" w:color="auto"/>
                                    <w:bottom w:val="none" w:sz="0" w:space="0" w:color="auto"/>
                                    <w:right w:val="none" w:sz="0" w:space="0" w:color="auto"/>
                                  </w:divBdr>
                                  <w:divsChild>
                                    <w:div w:id="1242830860">
                                      <w:marLeft w:val="0"/>
                                      <w:marRight w:val="0"/>
                                      <w:marTop w:val="0"/>
                                      <w:marBottom w:val="0"/>
                                      <w:divBdr>
                                        <w:top w:val="none" w:sz="0" w:space="0" w:color="auto"/>
                                        <w:left w:val="none" w:sz="0" w:space="0" w:color="auto"/>
                                        <w:bottom w:val="none" w:sz="0" w:space="0" w:color="auto"/>
                                        <w:right w:val="none" w:sz="0" w:space="0" w:color="auto"/>
                                      </w:divBdr>
                                      <w:divsChild>
                                        <w:div w:id="1013533947">
                                          <w:marLeft w:val="0"/>
                                          <w:marRight w:val="0"/>
                                          <w:marTop w:val="0"/>
                                          <w:marBottom w:val="0"/>
                                          <w:divBdr>
                                            <w:top w:val="none" w:sz="0" w:space="0" w:color="auto"/>
                                            <w:left w:val="none" w:sz="0" w:space="0" w:color="auto"/>
                                            <w:bottom w:val="none" w:sz="0" w:space="0" w:color="auto"/>
                                            <w:right w:val="none" w:sz="0" w:space="0" w:color="auto"/>
                                          </w:divBdr>
                                          <w:divsChild>
                                            <w:div w:id="903418816">
                                              <w:marLeft w:val="0"/>
                                              <w:marRight w:val="0"/>
                                              <w:marTop w:val="0"/>
                                              <w:marBottom w:val="0"/>
                                              <w:divBdr>
                                                <w:top w:val="none" w:sz="0" w:space="0" w:color="auto"/>
                                                <w:left w:val="none" w:sz="0" w:space="0" w:color="auto"/>
                                                <w:bottom w:val="none" w:sz="0" w:space="0" w:color="auto"/>
                                                <w:right w:val="none" w:sz="0" w:space="0" w:color="auto"/>
                                              </w:divBdr>
                                              <w:divsChild>
                                                <w:div w:id="1024593902">
                                                  <w:marLeft w:val="0"/>
                                                  <w:marRight w:val="0"/>
                                                  <w:marTop w:val="0"/>
                                                  <w:marBottom w:val="0"/>
                                                  <w:divBdr>
                                                    <w:top w:val="none" w:sz="0" w:space="0" w:color="auto"/>
                                                    <w:left w:val="none" w:sz="0" w:space="0" w:color="auto"/>
                                                    <w:bottom w:val="none" w:sz="0" w:space="0" w:color="auto"/>
                                                    <w:right w:val="none" w:sz="0" w:space="0" w:color="auto"/>
                                                  </w:divBdr>
                                                  <w:divsChild>
                                                    <w:div w:id="371811867">
                                                      <w:marLeft w:val="0"/>
                                                      <w:marRight w:val="0"/>
                                                      <w:marTop w:val="0"/>
                                                      <w:marBottom w:val="0"/>
                                                      <w:divBdr>
                                                        <w:top w:val="none" w:sz="0" w:space="0" w:color="auto"/>
                                                        <w:left w:val="none" w:sz="0" w:space="0" w:color="auto"/>
                                                        <w:bottom w:val="none" w:sz="0" w:space="0" w:color="auto"/>
                                                        <w:right w:val="none" w:sz="0" w:space="0" w:color="auto"/>
                                                      </w:divBdr>
                                                      <w:divsChild>
                                                        <w:div w:id="70199876">
                                                          <w:marLeft w:val="0"/>
                                                          <w:marRight w:val="0"/>
                                                          <w:marTop w:val="0"/>
                                                          <w:marBottom w:val="0"/>
                                                          <w:divBdr>
                                                            <w:top w:val="none" w:sz="0" w:space="0" w:color="auto"/>
                                                            <w:left w:val="none" w:sz="0" w:space="0" w:color="auto"/>
                                                            <w:bottom w:val="none" w:sz="0" w:space="0" w:color="auto"/>
                                                            <w:right w:val="none" w:sz="0" w:space="0" w:color="auto"/>
                                                          </w:divBdr>
                                                          <w:divsChild>
                                                            <w:div w:id="521748191">
                                                              <w:marLeft w:val="0"/>
                                                              <w:marRight w:val="0"/>
                                                              <w:marTop w:val="0"/>
                                                              <w:marBottom w:val="0"/>
                                                              <w:divBdr>
                                                                <w:top w:val="none" w:sz="0" w:space="0" w:color="auto"/>
                                                                <w:left w:val="none" w:sz="0" w:space="0" w:color="auto"/>
                                                                <w:bottom w:val="none" w:sz="0" w:space="0" w:color="auto"/>
                                                                <w:right w:val="none" w:sz="0" w:space="0" w:color="auto"/>
                                                              </w:divBdr>
                                                              <w:divsChild>
                                                                <w:div w:id="386341710">
                                                                  <w:marLeft w:val="0"/>
                                                                  <w:marRight w:val="0"/>
                                                                  <w:marTop w:val="0"/>
                                                                  <w:marBottom w:val="0"/>
                                                                  <w:divBdr>
                                                                    <w:top w:val="none" w:sz="0" w:space="0" w:color="auto"/>
                                                                    <w:left w:val="none" w:sz="0" w:space="0" w:color="auto"/>
                                                                    <w:bottom w:val="none" w:sz="0" w:space="0" w:color="auto"/>
                                                                    <w:right w:val="none" w:sz="0" w:space="0" w:color="auto"/>
                                                                  </w:divBdr>
                                                                  <w:divsChild>
                                                                    <w:div w:id="529492563">
                                                                      <w:marLeft w:val="0"/>
                                                                      <w:marRight w:val="0"/>
                                                                      <w:marTop w:val="0"/>
                                                                      <w:marBottom w:val="0"/>
                                                                      <w:divBdr>
                                                                        <w:top w:val="none" w:sz="0" w:space="0" w:color="auto"/>
                                                                        <w:left w:val="none" w:sz="0" w:space="0" w:color="auto"/>
                                                                        <w:bottom w:val="none" w:sz="0" w:space="0" w:color="auto"/>
                                                                        <w:right w:val="none" w:sz="0" w:space="0" w:color="auto"/>
                                                                      </w:divBdr>
                                                                      <w:divsChild>
                                                                        <w:div w:id="179400975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099714">
      <w:bodyDiv w:val="1"/>
      <w:marLeft w:val="0"/>
      <w:marRight w:val="0"/>
      <w:marTop w:val="0"/>
      <w:marBottom w:val="0"/>
      <w:divBdr>
        <w:top w:val="none" w:sz="0" w:space="0" w:color="auto"/>
        <w:left w:val="none" w:sz="0" w:space="0" w:color="auto"/>
        <w:bottom w:val="none" w:sz="0" w:space="0" w:color="auto"/>
        <w:right w:val="none" w:sz="0" w:space="0" w:color="auto"/>
      </w:divBdr>
      <w:divsChild>
        <w:div w:id="39549792">
          <w:marLeft w:val="0"/>
          <w:marRight w:val="0"/>
          <w:marTop w:val="0"/>
          <w:marBottom w:val="0"/>
          <w:divBdr>
            <w:top w:val="none" w:sz="0" w:space="0" w:color="auto"/>
            <w:left w:val="none" w:sz="0" w:space="0" w:color="auto"/>
            <w:bottom w:val="none" w:sz="0" w:space="0" w:color="auto"/>
            <w:right w:val="none" w:sz="0" w:space="0" w:color="auto"/>
          </w:divBdr>
          <w:divsChild>
            <w:div w:id="740955157">
              <w:marLeft w:val="0"/>
              <w:marRight w:val="0"/>
              <w:marTop w:val="0"/>
              <w:marBottom w:val="0"/>
              <w:divBdr>
                <w:top w:val="none" w:sz="0" w:space="0" w:color="auto"/>
                <w:left w:val="none" w:sz="0" w:space="0" w:color="auto"/>
                <w:bottom w:val="none" w:sz="0" w:space="0" w:color="auto"/>
                <w:right w:val="none" w:sz="0" w:space="0" w:color="auto"/>
              </w:divBdr>
              <w:divsChild>
                <w:div w:id="1149247368">
                  <w:marLeft w:val="0"/>
                  <w:marRight w:val="0"/>
                  <w:marTop w:val="0"/>
                  <w:marBottom w:val="0"/>
                  <w:divBdr>
                    <w:top w:val="none" w:sz="0" w:space="0" w:color="auto"/>
                    <w:left w:val="none" w:sz="0" w:space="0" w:color="auto"/>
                    <w:bottom w:val="none" w:sz="0" w:space="0" w:color="auto"/>
                    <w:right w:val="none" w:sz="0" w:space="0" w:color="auto"/>
                  </w:divBdr>
                  <w:divsChild>
                    <w:div w:id="756634348">
                      <w:marLeft w:val="0"/>
                      <w:marRight w:val="0"/>
                      <w:marTop w:val="0"/>
                      <w:marBottom w:val="0"/>
                      <w:divBdr>
                        <w:top w:val="none" w:sz="0" w:space="0" w:color="auto"/>
                        <w:left w:val="none" w:sz="0" w:space="0" w:color="auto"/>
                        <w:bottom w:val="none" w:sz="0" w:space="0" w:color="auto"/>
                        <w:right w:val="none" w:sz="0" w:space="0" w:color="auto"/>
                      </w:divBdr>
                      <w:divsChild>
                        <w:div w:id="1242791032">
                          <w:marLeft w:val="0"/>
                          <w:marRight w:val="0"/>
                          <w:marTop w:val="0"/>
                          <w:marBottom w:val="0"/>
                          <w:divBdr>
                            <w:top w:val="none" w:sz="0" w:space="0" w:color="auto"/>
                            <w:left w:val="none" w:sz="0" w:space="0" w:color="auto"/>
                            <w:bottom w:val="none" w:sz="0" w:space="0" w:color="auto"/>
                            <w:right w:val="none" w:sz="0" w:space="0" w:color="auto"/>
                          </w:divBdr>
                          <w:divsChild>
                            <w:div w:id="1180461772">
                              <w:marLeft w:val="0"/>
                              <w:marRight w:val="0"/>
                              <w:marTop w:val="0"/>
                              <w:marBottom w:val="0"/>
                              <w:divBdr>
                                <w:top w:val="none" w:sz="0" w:space="0" w:color="auto"/>
                                <w:left w:val="none" w:sz="0" w:space="0" w:color="auto"/>
                                <w:bottom w:val="none" w:sz="0" w:space="0" w:color="auto"/>
                                <w:right w:val="none" w:sz="0" w:space="0" w:color="auto"/>
                              </w:divBdr>
                              <w:divsChild>
                                <w:div w:id="478545495">
                                  <w:marLeft w:val="0"/>
                                  <w:marRight w:val="0"/>
                                  <w:marTop w:val="0"/>
                                  <w:marBottom w:val="0"/>
                                  <w:divBdr>
                                    <w:top w:val="none" w:sz="0" w:space="0" w:color="auto"/>
                                    <w:left w:val="none" w:sz="0" w:space="0" w:color="auto"/>
                                    <w:bottom w:val="none" w:sz="0" w:space="0" w:color="auto"/>
                                    <w:right w:val="none" w:sz="0" w:space="0" w:color="auto"/>
                                  </w:divBdr>
                                  <w:divsChild>
                                    <w:div w:id="1813327008">
                                      <w:marLeft w:val="0"/>
                                      <w:marRight w:val="0"/>
                                      <w:marTop w:val="0"/>
                                      <w:marBottom w:val="0"/>
                                      <w:divBdr>
                                        <w:top w:val="none" w:sz="0" w:space="0" w:color="auto"/>
                                        <w:left w:val="none" w:sz="0" w:space="0" w:color="auto"/>
                                        <w:bottom w:val="none" w:sz="0" w:space="0" w:color="auto"/>
                                        <w:right w:val="none" w:sz="0" w:space="0" w:color="auto"/>
                                      </w:divBdr>
                                      <w:divsChild>
                                        <w:div w:id="1702896058">
                                          <w:marLeft w:val="0"/>
                                          <w:marRight w:val="0"/>
                                          <w:marTop w:val="0"/>
                                          <w:marBottom w:val="0"/>
                                          <w:divBdr>
                                            <w:top w:val="none" w:sz="0" w:space="0" w:color="auto"/>
                                            <w:left w:val="none" w:sz="0" w:space="0" w:color="auto"/>
                                            <w:bottom w:val="none" w:sz="0" w:space="0" w:color="auto"/>
                                            <w:right w:val="none" w:sz="0" w:space="0" w:color="auto"/>
                                          </w:divBdr>
                                          <w:divsChild>
                                            <w:div w:id="2019430467">
                                              <w:marLeft w:val="0"/>
                                              <w:marRight w:val="0"/>
                                              <w:marTop w:val="0"/>
                                              <w:marBottom w:val="0"/>
                                              <w:divBdr>
                                                <w:top w:val="none" w:sz="0" w:space="0" w:color="auto"/>
                                                <w:left w:val="none" w:sz="0" w:space="0" w:color="auto"/>
                                                <w:bottom w:val="none" w:sz="0" w:space="0" w:color="auto"/>
                                                <w:right w:val="none" w:sz="0" w:space="0" w:color="auto"/>
                                              </w:divBdr>
                                              <w:divsChild>
                                                <w:div w:id="36400469">
                                                  <w:marLeft w:val="0"/>
                                                  <w:marRight w:val="0"/>
                                                  <w:marTop w:val="0"/>
                                                  <w:marBottom w:val="0"/>
                                                  <w:divBdr>
                                                    <w:top w:val="none" w:sz="0" w:space="0" w:color="auto"/>
                                                    <w:left w:val="none" w:sz="0" w:space="0" w:color="auto"/>
                                                    <w:bottom w:val="none" w:sz="0" w:space="0" w:color="auto"/>
                                                    <w:right w:val="none" w:sz="0" w:space="0" w:color="auto"/>
                                                  </w:divBdr>
                                                  <w:divsChild>
                                                    <w:div w:id="1365718467">
                                                      <w:marLeft w:val="0"/>
                                                      <w:marRight w:val="0"/>
                                                      <w:marTop w:val="0"/>
                                                      <w:marBottom w:val="0"/>
                                                      <w:divBdr>
                                                        <w:top w:val="none" w:sz="0" w:space="0" w:color="auto"/>
                                                        <w:left w:val="none" w:sz="0" w:space="0" w:color="auto"/>
                                                        <w:bottom w:val="none" w:sz="0" w:space="0" w:color="auto"/>
                                                        <w:right w:val="none" w:sz="0" w:space="0" w:color="auto"/>
                                                      </w:divBdr>
                                                      <w:divsChild>
                                                        <w:div w:id="271672613">
                                                          <w:marLeft w:val="0"/>
                                                          <w:marRight w:val="0"/>
                                                          <w:marTop w:val="0"/>
                                                          <w:marBottom w:val="0"/>
                                                          <w:divBdr>
                                                            <w:top w:val="none" w:sz="0" w:space="0" w:color="auto"/>
                                                            <w:left w:val="none" w:sz="0" w:space="0" w:color="auto"/>
                                                            <w:bottom w:val="none" w:sz="0" w:space="0" w:color="auto"/>
                                                            <w:right w:val="none" w:sz="0" w:space="0" w:color="auto"/>
                                                          </w:divBdr>
                                                          <w:divsChild>
                                                            <w:div w:id="1545671942">
                                                              <w:marLeft w:val="0"/>
                                                              <w:marRight w:val="0"/>
                                                              <w:marTop w:val="0"/>
                                                              <w:marBottom w:val="0"/>
                                                              <w:divBdr>
                                                                <w:top w:val="none" w:sz="0" w:space="0" w:color="auto"/>
                                                                <w:left w:val="none" w:sz="0" w:space="0" w:color="auto"/>
                                                                <w:bottom w:val="none" w:sz="0" w:space="0" w:color="auto"/>
                                                                <w:right w:val="none" w:sz="0" w:space="0" w:color="auto"/>
                                                              </w:divBdr>
                                                              <w:divsChild>
                                                                <w:div w:id="466778166">
                                                                  <w:marLeft w:val="0"/>
                                                                  <w:marRight w:val="0"/>
                                                                  <w:marTop w:val="0"/>
                                                                  <w:marBottom w:val="0"/>
                                                                  <w:divBdr>
                                                                    <w:top w:val="none" w:sz="0" w:space="0" w:color="auto"/>
                                                                    <w:left w:val="none" w:sz="0" w:space="0" w:color="auto"/>
                                                                    <w:bottom w:val="none" w:sz="0" w:space="0" w:color="auto"/>
                                                                    <w:right w:val="none" w:sz="0" w:space="0" w:color="auto"/>
                                                                  </w:divBdr>
                                                                  <w:divsChild>
                                                                    <w:div w:id="1762146302">
                                                                      <w:marLeft w:val="0"/>
                                                                      <w:marRight w:val="0"/>
                                                                      <w:marTop w:val="0"/>
                                                                      <w:marBottom w:val="0"/>
                                                                      <w:divBdr>
                                                                        <w:top w:val="none" w:sz="0" w:space="0" w:color="auto"/>
                                                                        <w:left w:val="none" w:sz="0" w:space="0" w:color="auto"/>
                                                                        <w:bottom w:val="none" w:sz="0" w:space="0" w:color="auto"/>
                                                                        <w:right w:val="none" w:sz="0" w:space="0" w:color="auto"/>
                                                                      </w:divBdr>
                                                                      <w:divsChild>
                                                                        <w:div w:id="1495493982">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83123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642">
          <w:marLeft w:val="0"/>
          <w:marRight w:val="0"/>
          <w:marTop w:val="0"/>
          <w:marBottom w:val="0"/>
          <w:divBdr>
            <w:top w:val="none" w:sz="0" w:space="0" w:color="auto"/>
            <w:left w:val="none" w:sz="0" w:space="0" w:color="auto"/>
            <w:bottom w:val="none" w:sz="0" w:space="0" w:color="auto"/>
            <w:right w:val="none" w:sz="0" w:space="0" w:color="auto"/>
          </w:divBdr>
          <w:divsChild>
            <w:div w:id="260992123">
              <w:marLeft w:val="0"/>
              <w:marRight w:val="0"/>
              <w:marTop w:val="0"/>
              <w:marBottom w:val="0"/>
              <w:divBdr>
                <w:top w:val="none" w:sz="0" w:space="0" w:color="auto"/>
                <w:left w:val="none" w:sz="0" w:space="0" w:color="auto"/>
                <w:bottom w:val="none" w:sz="0" w:space="0" w:color="auto"/>
                <w:right w:val="none" w:sz="0" w:space="0" w:color="auto"/>
              </w:divBdr>
              <w:divsChild>
                <w:div w:id="19987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6106">
      <w:bodyDiv w:val="1"/>
      <w:marLeft w:val="0"/>
      <w:marRight w:val="0"/>
      <w:marTop w:val="0"/>
      <w:marBottom w:val="0"/>
      <w:divBdr>
        <w:top w:val="none" w:sz="0" w:space="0" w:color="auto"/>
        <w:left w:val="none" w:sz="0" w:space="0" w:color="auto"/>
        <w:bottom w:val="none" w:sz="0" w:space="0" w:color="auto"/>
        <w:right w:val="none" w:sz="0" w:space="0" w:color="auto"/>
      </w:divBdr>
      <w:divsChild>
        <w:div w:id="2062903262">
          <w:marLeft w:val="0"/>
          <w:marRight w:val="0"/>
          <w:marTop w:val="0"/>
          <w:marBottom w:val="0"/>
          <w:divBdr>
            <w:top w:val="none" w:sz="0" w:space="0" w:color="auto"/>
            <w:left w:val="none" w:sz="0" w:space="0" w:color="auto"/>
            <w:bottom w:val="none" w:sz="0" w:space="0" w:color="auto"/>
            <w:right w:val="none" w:sz="0" w:space="0" w:color="auto"/>
          </w:divBdr>
          <w:divsChild>
            <w:div w:id="1272131160">
              <w:marLeft w:val="0"/>
              <w:marRight w:val="0"/>
              <w:marTop w:val="0"/>
              <w:marBottom w:val="0"/>
              <w:divBdr>
                <w:top w:val="none" w:sz="0" w:space="0" w:color="auto"/>
                <w:left w:val="none" w:sz="0" w:space="0" w:color="auto"/>
                <w:bottom w:val="none" w:sz="0" w:space="0" w:color="auto"/>
                <w:right w:val="none" w:sz="0" w:space="0" w:color="auto"/>
              </w:divBdr>
              <w:divsChild>
                <w:div w:id="772212184">
                  <w:marLeft w:val="0"/>
                  <w:marRight w:val="0"/>
                  <w:marTop w:val="0"/>
                  <w:marBottom w:val="0"/>
                  <w:divBdr>
                    <w:top w:val="none" w:sz="0" w:space="0" w:color="auto"/>
                    <w:left w:val="none" w:sz="0" w:space="0" w:color="auto"/>
                    <w:bottom w:val="none" w:sz="0" w:space="0" w:color="auto"/>
                    <w:right w:val="none" w:sz="0" w:space="0" w:color="auto"/>
                  </w:divBdr>
                  <w:divsChild>
                    <w:div w:id="1828550425">
                      <w:marLeft w:val="0"/>
                      <w:marRight w:val="0"/>
                      <w:marTop w:val="0"/>
                      <w:marBottom w:val="0"/>
                      <w:divBdr>
                        <w:top w:val="none" w:sz="0" w:space="0" w:color="auto"/>
                        <w:left w:val="none" w:sz="0" w:space="0" w:color="auto"/>
                        <w:bottom w:val="none" w:sz="0" w:space="0" w:color="auto"/>
                        <w:right w:val="none" w:sz="0" w:space="0" w:color="auto"/>
                      </w:divBdr>
                      <w:divsChild>
                        <w:div w:id="1973830657">
                          <w:marLeft w:val="0"/>
                          <w:marRight w:val="0"/>
                          <w:marTop w:val="0"/>
                          <w:marBottom w:val="0"/>
                          <w:divBdr>
                            <w:top w:val="none" w:sz="0" w:space="0" w:color="auto"/>
                            <w:left w:val="none" w:sz="0" w:space="0" w:color="auto"/>
                            <w:bottom w:val="none" w:sz="0" w:space="0" w:color="auto"/>
                            <w:right w:val="none" w:sz="0" w:space="0" w:color="auto"/>
                          </w:divBdr>
                          <w:divsChild>
                            <w:div w:id="994843192">
                              <w:marLeft w:val="0"/>
                              <w:marRight w:val="0"/>
                              <w:marTop w:val="0"/>
                              <w:marBottom w:val="0"/>
                              <w:divBdr>
                                <w:top w:val="none" w:sz="0" w:space="0" w:color="auto"/>
                                <w:left w:val="none" w:sz="0" w:space="0" w:color="auto"/>
                                <w:bottom w:val="none" w:sz="0" w:space="0" w:color="auto"/>
                                <w:right w:val="none" w:sz="0" w:space="0" w:color="auto"/>
                              </w:divBdr>
                              <w:divsChild>
                                <w:div w:id="462042417">
                                  <w:marLeft w:val="0"/>
                                  <w:marRight w:val="0"/>
                                  <w:marTop w:val="0"/>
                                  <w:marBottom w:val="0"/>
                                  <w:divBdr>
                                    <w:top w:val="none" w:sz="0" w:space="0" w:color="auto"/>
                                    <w:left w:val="none" w:sz="0" w:space="0" w:color="auto"/>
                                    <w:bottom w:val="none" w:sz="0" w:space="0" w:color="auto"/>
                                    <w:right w:val="none" w:sz="0" w:space="0" w:color="auto"/>
                                  </w:divBdr>
                                  <w:divsChild>
                                    <w:div w:id="575676465">
                                      <w:marLeft w:val="0"/>
                                      <w:marRight w:val="0"/>
                                      <w:marTop w:val="0"/>
                                      <w:marBottom w:val="0"/>
                                      <w:divBdr>
                                        <w:top w:val="none" w:sz="0" w:space="0" w:color="auto"/>
                                        <w:left w:val="none" w:sz="0" w:space="0" w:color="auto"/>
                                        <w:bottom w:val="none" w:sz="0" w:space="0" w:color="auto"/>
                                        <w:right w:val="none" w:sz="0" w:space="0" w:color="auto"/>
                                      </w:divBdr>
                                      <w:divsChild>
                                        <w:div w:id="2062750619">
                                          <w:marLeft w:val="0"/>
                                          <w:marRight w:val="0"/>
                                          <w:marTop w:val="0"/>
                                          <w:marBottom w:val="0"/>
                                          <w:divBdr>
                                            <w:top w:val="none" w:sz="0" w:space="0" w:color="auto"/>
                                            <w:left w:val="none" w:sz="0" w:space="0" w:color="auto"/>
                                            <w:bottom w:val="none" w:sz="0" w:space="0" w:color="auto"/>
                                            <w:right w:val="none" w:sz="0" w:space="0" w:color="auto"/>
                                          </w:divBdr>
                                          <w:divsChild>
                                            <w:div w:id="207762432">
                                              <w:marLeft w:val="0"/>
                                              <w:marRight w:val="0"/>
                                              <w:marTop w:val="0"/>
                                              <w:marBottom w:val="0"/>
                                              <w:divBdr>
                                                <w:top w:val="none" w:sz="0" w:space="0" w:color="auto"/>
                                                <w:left w:val="none" w:sz="0" w:space="0" w:color="auto"/>
                                                <w:bottom w:val="none" w:sz="0" w:space="0" w:color="auto"/>
                                                <w:right w:val="none" w:sz="0" w:space="0" w:color="auto"/>
                                              </w:divBdr>
                                              <w:divsChild>
                                                <w:div w:id="297418133">
                                                  <w:marLeft w:val="0"/>
                                                  <w:marRight w:val="0"/>
                                                  <w:marTop w:val="0"/>
                                                  <w:marBottom w:val="0"/>
                                                  <w:divBdr>
                                                    <w:top w:val="none" w:sz="0" w:space="0" w:color="auto"/>
                                                    <w:left w:val="none" w:sz="0" w:space="0" w:color="auto"/>
                                                    <w:bottom w:val="none" w:sz="0" w:space="0" w:color="auto"/>
                                                    <w:right w:val="none" w:sz="0" w:space="0" w:color="auto"/>
                                                  </w:divBdr>
                                                  <w:divsChild>
                                                    <w:div w:id="1050496606">
                                                      <w:marLeft w:val="0"/>
                                                      <w:marRight w:val="0"/>
                                                      <w:marTop w:val="0"/>
                                                      <w:marBottom w:val="0"/>
                                                      <w:divBdr>
                                                        <w:top w:val="none" w:sz="0" w:space="0" w:color="auto"/>
                                                        <w:left w:val="none" w:sz="0" w:space="0" w:color="auto"/>
                                                        <w:bottom w:val="none" w:sz="0" w:space="0" w:color="auto"/>
                                                        <w:right w:val="none" w:sz="0" w:space="0" w:color="auto"/>
                                                      </w:divBdr>
                                                      <w:divsChild>
                                                        <w:div w:id="781262738">
                                                          <w:marLeft w:val="0"/>
                                                          <w:marRight w:val="0"/>
                                                          <w:marTop w:val="0"/>
                                                          <w:marBottom w:val="0"/>
                                                          <w:divBdr>
                                                            <w:top w:val="none" w:sz="0" w:space="0" w:color="auto"/>
                                                            <w:left w:val="none" w:sz="0" w:space="0" w:color="auto"/>
                                                            <w:bottom w:val="none" w:sz="0" w:space="0" w:color="auto"/>
                                                            <w:right w:val="none" w:sz="0" w:space="0" w:color="auto"/>
                                                          </w:divBdr>
                                                          <w:divsChild>
                                                            <w:div w:id="416874637">
                                                              <w:marLeft w:val="0"/>
                                                              <w:marRight w:val="0"/>
                                                              <w:marTop w:val="0"/>
                                                              <w:marBottom w:val="0"/>
                                                              <w:divBdr>
                                                                <w:top w:val="none" w:sz="0" w:space="0" w:color="auto"/>
                                                                <w:left w:val="none" w:sz="0" w:space="0" w:color="auto"/>
                                                                <w:bottom w:val="none" w:sz="0" w:space="0" w:color="auto"/>
                                                                <w:right w:val="none" w:sz="0" w:space="0" w:color="auto"/>
                                                              </w:divBdr>
                                                              <w:divsChild>
                                                                <w:div w:id="356320887">
                                                                  <w:marLeft w:val="0"/>
                                                                  <w:marRight w:val="0"/>
                                                                  <w:marTop w:val="0"/>
                                                                  <w:marBottom w:val="0"/>
                                                                  <w:divBdr>
                                                                    <w:top w:val="none" w:sz="0" w:space="0" w:color="auto"/>
                                                                    <w:left w:val="none" w:sz="0" w:space="0" w:color="auto"/>
                                                                    <w:bottom w:val="none" w:sz="0" w:space="0" w:color="auto"/>
                                                                    <w:right w:val="none" w:sz="0" w:space="0" w:color="auto"/>
                                                                  </w:divBdr>
                                                                  <w:divsChild>
                                                                    <w:div w:id="19549957">
                                                                      <w:marLeft w:val="0"/>
                                                                      <w:marRight w:val="0"/>
                                                                      <w:marTop w:val="0"/>
                                                                      <w:marBottom w:val="0"/>
                                                                      <w:divBdr>
                                                                        <w:top w:val="none" w:sz="0" w:space="0" w:color="auto"/>
                                                                        <w:left w:val="none" w:sz="0" w:space="0" w:color="auto"/>
                                                                        <w:bottom w:val="none" w:sz="0" w:space="0" w:color="auto"/>
                                                                        <w:right w:val="none" w:sz="0" w:space="0" w:color="auto"/>
                                                                      </w:divBdr>
                                                                      <w:divsChild>
                                                                        <w:div w:id="101996256">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0026410">
      <w:bodyDiv w:val="1"/>
      <w:marLeft w:val="0"/>
      <w:marRight w:val="0"/>
      <w:marTop w:val="0"/>
      <w:marBottom w:val="0"/>
      <w:divBdr>
        <w:top w:val="none" w:sz="0" w:space="0" w:color="auto"/>
        <w:left w:val="none" w:sz="0" w:space="0" w:color="auto"/>
        <w:bottom w:val="none" w:sz="0" w:space="0" w:color="auto"/>
        <w:right w:val="none" w:sz="0" w:space="0" w:color="auto"/>
      </w:divBdr>
      <w:divsChild>
        <w:div w:id="279069936">
          <w:marLeft w:val="0"/>
          <w:marRight w:val="0"/>
          <w:marTop w:val="0"/>
          <w:marBottom w:val="0"/>
          <w:divBdr>
            <w:top w:val="none" w:sz="0" w:space="0" w:color="auto"/>
            <w:left w:val="none" w:sz="0" w:space="0" w:color="auto"/>
            <w:bottom w:val="none" w:sz="0" w:space="0" w:color="auto"/>
            <w:right w:val="none" w:sz="0" w:space="0" w:color="auto"/>
          </w:divBdr>
          <w:divsChild>
            <w:div w:id="1076853542">
              <w:marLeft w:val="0"/>
              <w:marRight w:val="0"/>
              <w:marTop w:val="0"/>
              <w:marBottom w:val="0"/>
              <w:divBdr>
                <w:top w:val="none" w:sz="0" w:space="0" w:color="auto"/>
                <w:left w:val="none" w:sz="0" w:space="0" w:color="auto"/>
                <w:bottom w:val="none" w:sz="0" w:space="0" w:color="auto"/>
                <w:right w:val="none" w:sz="0" w:space="0" w:color="auto"/>
              </w:divBdr>
              <w:divsChild>
                <w:div w:id="1162890113">
                  <w:marLeft w:val="0"/>
                  <w:marRight w:val="0"/>
                  <w:marTop w:val="0"/>
                  <w:marBottom w:val="0"/>
                  <w:divBdr>
                    <w:top w:val="none" w:sz="0" w:space="0" w:color="auto"/>
                    <w:left w:val="none" w:sz="0" w:space="0" w:color="auto"/>
                    <w:bottom w:val="none" w:sz="0" w:space="0" w:color="auto"/>
                    <w:right w:val="none" w:sz="0" w:space="0" w:color="auto"/>
                  </w:divBdr>
                  <w:divsChild>
                    <w:div w:id="479814201">
                      <w:marLeft w:val="0"/>
                      <w:marRight w:val="0"/>
                      <w:marTop w:val="0"/>
                      <w:marBottom w:val="0"/>
                      <w:divBdr>
                        <w:top w:val="none" w:sz="0" w:space="0" w:color="auto"/>
                        <w:left w:val="none" w:sz="0" w:space="0" w:color="auto"/>
                        <w:bottom w:val="none" w:sz="0" w:space="0" w:color="auto"/>
                        <w:right w:val="none" w:sz="0" w:space="0" w:color="auto"/>
                      </w:divBdr>
                      <w:divsChild>
                        <w:div w:id="1999721458">
                          <w:marLeft w:val="0"/>
                          <w:marRight w:val="0"/>
                          <w:marTop w:val="0"/>
                          <w:marBottom w:val="0"/>
                          <w:divBdr>
                            <w:top w:val="none" w:sz="0" w:space="0" w:color="auto"/>
                            <w:left w:val="none" w:sz="0" w:space="0" w:color="auto"/>
                            <w:bottom w:val="none" w:sz="0" w:space="0" w:color="auto"/>
                            <w:right w:val="none" w:sz="0" w:space="0" w:color="auto"/>
                          </w:divBdr>
                          <w:divsChild>
                            <w:div w:id="450708057">
                              <w:marLeft w:val="0"/>
                              <w:marRight w:val="0"/>
                              <w:marTop w:val="0"/>
                              <w:marBottom w:val="0"/>
                              <w:divBdr>
                                <w:top w:val="none" w:sz="0" w:space="0" w:color="auto"/>
                                <w:left w:val="none" w:sz="0" w:space="0" w:color="auto"/>
                                <w:bottom w:val="none" w:sz="0" w:space="0" w:color="auto"/>
                                <w:right w:val="none" w:sz="0" w:space="0" w:color="auto"/>
                              </w:divBdr>
                              <w:divsChild>
                                <w:div w:id="266549559">
                                  <w:marLeft w:val="0"/>
                                  <w:marRight w:val="0"/>
                                  <w:marTop w:val="0"/>
                                  <w:marBottom w:val="0"/>
                                  <w:divBdr>
                                    <w:top w:val="none" w:sz="0" w:space="0" w:color="auto"/>
                                    <w:left w:val="none" w:sz="0" w:space="0" w:color="auto"/>
                                    <w:bottom w:val="none" w:sz="0" w:space="0" w:color="auto"/>
                                    <w:right w:val="none" w:sz="0" w:space="0" w:color="auto"/>
                                  </w:divBdr>
                                  <w:divsChild>
                                    <w:div w:id="101153237">
                                      <w:marLeft w:val="0"/>
                                      <w:marRight w:val="0"/>
                                      <w:marTop w:val="0"/>
                                      <w:marBottom w:val="0"/>
                                      <w:divBdr>
                                        <w:top w:val="none" w:sz="0" w:space="0" w:color="auto"/>
                                        <w:left w:val="none" w:sz="0" w:space="0" w:color="auto"/>
                                        <w:bottom w:val="none" w:sz="0" w:space="0" w:color="auto"/>
                                        <w:right w:val="none" w:sz="0" w:space="0" w:color="auto"/>
                                      </w:divBdr>
                                      <w:divsChild>
                                        <w:div w:id="863249637">
                                          <w:marLeft w:val="0"/>
                                          <w:marRight w:val="0"/>
                                          <w:marTop w:val="0"/>
                                          <w:marBottom w:val="0"/>
                                          <w:divBdr>
                                            <w:top w:val="none" w:sz="0" w:space="0" w:color="auto"/>
                                            <w:left w:val="none" w:sz="0" w:space="0" w:color="auto"/>
                                            <w:bottom w:val="none" w:sz="0" w:space="0" w:color="auto"/>
                                            <w:right w:val="none" w:sz="0" w:space="0" w:color="auto"/>
                                          </w:divBdr>
                                          <w:divsChild>
                                            <w:div w:id="171072743">
                                              <w:marLeft w:val="0"/>
                                              <w:marRight w:val="0"/>
                                              <w:marTop w:val="0"/>
                                              <w:marBottom w:val="0"/>
                                              <w:divBdr>
                                                <w:top w:val="none" w:sz="0" w:space="0" w:color="auto"/>
                                                <w:left w:val="none" w:sz="0" w:space="0" w:color="auto"/>
                                                <w:bottom w:val="none" w:sz="0" w:space="0" w:color="auto"/>
                                                <w:right w:val="none" w:sz="0" w:space="0" w:color="auto"/>
                                              </w:divBdr>
                                              <w:divsChild>
                                                <w:div w:id="1827823820">
                                                  <w:marLeft w:val="0"/>
                                                  <w:marRight w:val="0"/>
                                                  <w:marTop w:val="0"/>
                                                  <w:marBottom w:val="0"/>
                                                  <w:divBdr>
                                                    <w:top w:val="none" w:sz="0" w:space="0" w:color="auto"/>
                                                    <w:left w:val="none" w:sz="0" w:space="0" w:color="auto"/>
                                                    <w:bottom w:val="none" w:sz="0" w:space="0" w:color="auto"/>
                                                    <w:right w:val="none" w:sz="0" w:space="0" w:color="auto"/>
                                                  </w:divBdr>
                                                  <w:divsChild>
                                                    <w:div w:id="981154459">
                                                      <w:marLeft w:val="0"/>
                                                      <w:marRight w:val="0"/>
                                                      <w:marTop w:val="0"/>
                                                      <w:marBottom w:val="0"/>
                                                      <w:divBdr>
                                                        <w:top w:val="none" w:sz="0" w:space="0" w:color="auto"/>
                                                        <w:left w:val="none" w:sz="0" w:space="0" w:color="auto"/>
                                                        <w:bottom w:val="none" w:sz="0" w:space="0" w:color="auto"/>
                                                        <w:right w:val="none" w:sz="0" w:space="0" w:color="auto"/>
                                                      </w:divBdr>
                                                      <w:divsChild>
                                                        <w:div w:id="1717508800">
                                                          <w:marLeft w:val="0"/>
                                                          <w:marRight w:val="0"/>
                                                          <w:marTop w:val="0"/>
                                                          <w:marBottom w:val="0"/>
                                                          <w:divBdr>
                                                            <w:top w:val="none" w:sz="0" w:space="0" w:color="auto"/>
                                                            <w:left w:val="none" w:sz="0" w:space="0" w:color="auto"/>
                                                            <w:bottom w:val="none" w:sz="0" w:space="0" w:color="auto"/>
                                                            <w:right w:val="none" w:sz="0" w:space="0" w:color="auto"/>
                                                          </w:divBdr>
                                                          <w:divsChild>
                                                            <w:div w:id="1203051601">
                                                              <w:marLeft w:val="0"/>
                                                              <w:marRight w:val="0"/>
                                                              <w:marTop w:val="0"/>
                                                              <w:marBottom w:val="0"/>
                                                              <w:divBdr>
                                                                <w:top w:val="none" w:sz="0" w:space="0" w:color="auto"/>
                                                                <w:left w:val="none" w:sz="0" w:space="0" w:color="auto"/>
                                                                <w:bottom w:val="none" w:sz="0" w:space="0" w:color="auto"/>
                                                                <w:right w:val="none" w:sz="0" w:space="0" w:color="auto"/>
                                                              </w:divBdr>
                                                              <w:divsChild>
                                                                <w:div w:id="1087073927">
                                                                  <w:marLeft w:val="0"/>
                                                                  <w:marRight w:val="0"/>
                                                                  <w:marTop w:val="0"/>
                                                                  <w:marBottom w:val="0"/>
                                                                  <w:divBdr>
                                                                    <w:top w:val="none" w:sz="0" w:space="0" w:color="auto"/>
                                                                    <w:left w:val="none" w:sz="0" w:space="0" w:color="auto"/>
                                                                    <w:bottom w:val="none" w:sz="0" w:space="0" w:color="auto"/>
                                                                    <w:right w:val="none" w:sz="0" w:space="0" w:color="auto"/>
                                                                  </w:divBdr>
                                                                  <w:divsChild>
                                                                    <w:div w:id="138229999">
                                                                      <w:marLeft w:val="0"/>
                                                                      <w:marRight w:val="0"/>
                                                                      <w:marTop w:val="0"/>
                                                                      <w:marBottom w:val="0"/>
                                                                      <w:divBdr>
                                                                        <w:top w:val="none" w:sz="0" w:space="0" w:color="auto"/>
                                                                        <w:left w:val="none" w:sz="0" w:space="0" w:color="auto"/>
                                                                        <w:bottom w:val="none" w:sz="0" w:space="0" w:color="auto"/>
                                                                        <w:right w:val="none" w:sz="0" w:space="0" w:color="auto"/>
                                                                      </w:divBdr>
                                                                      <w:divsChild>
                                                                        <w:div w:id="1985355164">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1859751">
      <w:bodyDiv w:val="1"/>
      <w:marLeft w:val="0"/>
      <w:marRight w:val="0"/>
      <w:marTop w:val="0"/>
      <w:marBottom w:val="0"/>
      <w:divBdr>
        <w:top w:val="none" w:sz="0" w:space="0" w:color="auto"/>
        <w:left w:val="none" w:sz="0" w:space="0" w:color="auto"/>
        <w:bottom w:val="none" w:sz="0" w:space="0" w:color="auto"/>
        <w:right w:val="none" w:sz="0" w:space="0" w:color="auto"/>
      </w:divBdr>
      <w:divsChild>
        <w:div w:id="457335187">
          <w:marLeft w:val="0"/>
          <w:marRight w:val="0"/>
          <w:marTop w:val="0"/>
          <w:marBottom w:val="0"/>
          <w:divBdr>
            <w:top w:val="none" w:sz="0" w:space="0" w:color="auto"/>
            <w:left w:val="none" w:sz="0" w:space="0" w:color="auto"/>
            <w:bottom w:val="none" w:sz="0" w:space="0" w:color="auto"/>
            <w:right w:val="none" w:sz="0" w:space="0" w:color="auto"/>
          </w:divBdr>
          <w:divsChild>
            <w:div w:id="2105874998">
              <w:marLeft w:val="0"/>
              <w:marRight w:val="0"/>
              <w:marTop w:val="0"/>
              <w:marBottom w:val="0"/>
              <w:divBdr>
                <w:top w:val="none" w:sz="0" w:space="0" w:color="auto"/>
                <w:left w:val="none" w:sz="0" w:space="0" w:color="auto"/>
                <w:bottom w:val="none" w:sz="0" w:space="0" w:color="auto"/>
                <w:right w:val="none" w:sz="0" w:space="0" w:color="auto"/>
              </w:divBdr>
              <w:divsChild>
                <w:div w:id="2024547944">
                  <w:marLeft w:val="0"/>
                  <w:marRight w:val="0"/>
                  <w:marTop w:val="0"/>
                  <w:marBottom w:val="0"/>
                  <w:divBdr>
                    <w:top w:val="none" w:sz="0" w:space="0" w:color="auto"/>
                    <w:left w:val="none" w:sz="0" w:space="0" w:color="auto"/>
                    <w:bottom w:val="none" w:sz="0" w:space="0" w:color="auto"/>
                    <w:right w:val="none" w:sz="0" w:space="0" w:color="auto"/>
                  </w:divBdr>
                  <w:divsChild>
                    <w:div w:id="269823192">
                      <w:marLeft w:val="0"/>
                      <w:marRight w:val="0"/>
                      <w:marTop w:val="0"/>
                      <w:marBottom w:val="0"/>
                      <w:divBdr>
                        <w:top w:val="none" w:sz="0" w:space="0" w:color="auto"/>
                        <w:left w:val="none" w:sz="0" w:space="0" w:color="auto"/>
                        <w:bottom w:val="none" w:sz="0" w:space="0" w:color="auto"/>
                        <w:right w:val="none" w:sz="0" w:space="0" w:color="auto"/>
                      </w:divBdr>
                      <w:divsChild>
                        <w:div w:id="1031298936">
                          <w:marLeft w:val="0"/>
                          <w:marRight w:val="0"/>
                          <w:marTop w:val="0"/>
                          <w:marBottom w:val="0"/>
                          <w:divBdr>
                            <w:top w:val="none" w:sz="0" w:space="0" w:color="auto"/>
                            <w:left w:val="none" w:sz="0" w:space="0" w:color="auto"/>
                            <w:bottom w:val="none" w:sz="0" w:space="0" w:color="auto"/>
                            <w:right w:val="none" w:sz="0" w:space="0" w:color="auto"/>
                          </w:divBdr>
                          <w:divsChild>
                            <w:div w:id="1874734315">
                              <w:marLeft w:val="0"/>
                              <w:marRight w:val="0"/>
                              <w:marTop w:val="0"/>
                              <w:marBottom w:val="0"/>
                              <w:divBdr>
                                <w:top w:val="none" w:sz="0" w:space="0" w:color="auto"/>
                                <w:left w:val="none" w:sz="0" w:space="0" w:color="auto"/>
                                <w:bottom w:val="none" w:sz="0" w:space="0" w:color="auto"/>
                                <w:right w:val="none" w:sz="0" w:space="0" w:color="auto"/>
                              </w:divBdr>
                              <w:divsChild>
                                <w:div w:id="1784302333">
                                  <w:marLeft w:val="0"/>
                                  <w:marRight w:val="0"/>
                                  <w:marTop w:val="0"/>
                                  <w:marBottom w:val="0"/>
                                  <w:divBdr>
                                    <w:top w:val="none" w:sz="0" w:space="0" w:color="auto"/>
                                    <w:left w:val="none" w:sz="0" w:space="0" w:color="auto"/>
                                    <w:bottom w:val="none" w:sz="0" w:space="0" w:color="auto"/>
                                    <w:right w:val="none" w:sz="0" w:space="0" w:color="auto"/>
                                  </w:divBdr>
                                  <w:divsChild>
                                    <w:div w:id="859585416">
                                      <w:marLeft w:val="0"/>
                                      <w:marRight w:val="0"/>
                                      <w:marTop w:val="0"/>
                                      <w:marBottom w:val="0"/>
                                      <w:divBdr>
                                        <w:top w:val="none" w:sz="0" w:space="0" w:color="auto"/>
                                        <w:left w:val="none" w:sz="0" w:space="0" w:color="auto"/>
                                        <w:bottom w:val="none" w:sz="0" w:space="0" w:color="auto"/>
                                        <w:right w:val="none" w:sz="0" w:space="0" w:color="auto"/>
                                      </w:divBdr>
                                      <w:divsChild>
                                        <w:div w:id="914896988">
                                          <w:marLeft w:val="0"/>
                                          <w:marRight w:val="0"/>
                                          <w:marTop w:val="0"/>
                                          <w:marBottom w:val="0"/>
                                          <w:divBdr>
                                            <w:top w:val="none" w:sz="0" w:space="0" w:color="auto"/>
                                            <w:left w:val="none" w:sz="0" w:space="0" w:color="auto"/>
                                            <w:bottom w:val="none" w:sz="0" w:space="0" w:color="auto"/>
                                            <w:right w:val="none" w:sz="0" w:space="0" w:color="auto"/>
                                          </w:divBdr>
                                          <w:divsChild>
                                            <w:div w:id="16397197">
                                              <w:marLeft w:val="0"/>
                                              <w:marRight w:val="0"/>
                                              <w:marTop w:val="0"/>
                                              <w:marBottom w:val="0"/>
                                              <w:divBdr>
                                                <w:top w:val="none" w:sz="0" w:space="0" w:color="auto"/>
                                                <w:left w:val="none" w:sz="0" w:space="0" w:color="auto"/>
                                                <w:bottom w:val="none" w:sz="0" w:space="0" w:color="auto"/>
                                                <w:right w:val="none" w:sz="0" w:space="0" w:color="auto"/>
                                              </w:divBdr>
                                              <w:divsChild>
                                                <w:div w:id="1900088177">
                                                  <w:marLeft w:val="0"/>
                                                  <w:marRight w:val="0"/>
                                                  <w:marTop w:val="0"/>
                                                  <w:marBottom w:val="0"/>
                                                  <w:divBdr>
                                                    <w:top w:val="none" w:sz="0" w:space="0" w:color="auto"/>
                                                    <w:left w:val="none" w:sz="0" w:space="0" w:color="auto"/>
                                                    <w:bottom w:val="none" w:sz="0" w:space="0" w:color="auto"/>
                                                    <w:right w:val="none" w:sz="0" w:space="0" w:color="auto"/>
                                                  </w:divBdr>
                                                  <w:divsChild>
                                                    <w:div w:id="1601327890">
                                                      <w:marLeft w:val="0"/>
                                                      <w:marRight w:val="0"/>
                                                      <w:marTop w:val="0"/>
                                                      <w:marBottom w:val="0"/>
                                                      <w:divBdr>
                                                        <w:top w:val="none" w:sz="0" w:space="0" w:color="auto"/>
                                                        <w:left w:val="none" w:sz="0" w:space="0" w:color="auto"/>
                                                        <w:bottom w:val="none" w:sz="0" w:space="0" w:color="auto"/>
                                                        <w:right w:val="none" w:sz="0" w:space="0" w:color="auto"/>
                                                      </w:divBdr>
                                                      <w:divsChild>
                                                        <w:div w:id="637691650">
                                                          <w:marLeft w:val="0"/>
                                                          <w:marRight w:val="0"/>
                                                          <w:marTop w:val="0"/>
                                                          <w:marBottom w:val="0"/>
                                                          <w:divBdr>
                                                            <w:top w:val="none" w:sz="0" w:space="0" w:color="auto"/>
                                                            <w:left w:val="none" w:sz="0" w:space="0" w:color="auto"/>
                                                            <w:bottom w:val="none" w:sz="0" w:space="0" w:color="auto"/>
                                                            <w:right w:val="none" w:sz="0" w:space="0" w:color="auto"/>
                                                          </w:divBdr>
                                                          <w:divsChild>
                                                            <w:div w:id="976450742">
                                                              <w:marLeft w:val="0"/>
                                                              <w:marRight w:val="0"/>
                                                              <w:marTop w:val="0"/>
                                                              <w:marBottom w:val="0"/>
                                                              <w:divBdr>
                                                                <w:top w:val="none" w:sz="0" w:space="0" w:color="auto"/>
                                                                <w:left w:val="none" w:sz="0" w:space="0" w:color="auto"/>
                                                                <w:bottom w:val="none" w:sz="0" w:space="0" w:color="auto"/>
                                                                <w:right w:val="none" w:sz="0" w:space="0" w:color="auto"/>
                                                              </w:divBdr>
                                                              <w:divsChild>
                                                                <w:div w:id="209924428">
                                                                  <w:marLeft w:val="0"/>
                                                                  <w:marRight w:val="0"/>
                                                                  <w:marTop w:val="0"/>
                                                                  <w:marBottom w:val="0"/>
                                                                  <w:divBdr>
                                                                    <w:top w:val="none" w:sz="0" w:space="0" w:color="auto"/>
                                                                    <w:left w:val="none" w:sz="0" w:space="0" w:color="auto"/>
                                                                    <w:bottom w:val="none" w:sz="0" w:space="0" w:color="auto"/>
                                                                    <w:right w:val="none" w:sz="0" w:space="0" w:color="auto"/>
                                                                  </w:divBdr>
                                                                  <w:divsChild>
                                                                    <w:div w:id="1717270780">
                                                                      <w:marLeft w:val="0"/>
                                                                      <w:marRight w:val="0"/>
                                                                      <w:marTop w:val="0"/>
                                                                      <w:marBottom w:val="0"/>
                                                                      <w:divBdr>
                                                                        <w:top w:val="none" w:sz="0" w:space="0" w:color="auto"/>
                                                                        <w:left w:val="none" w:sz="0" w:space="0" w:color="auto"/>
                                                                        <w:bottom w:val="none" w:sz="0" w:space="0" w:color="auto"/>
                                                                        <w:right w:val="none" w:sz="0" w:space="0" w:color="auto"/>
                                                                      </w:divBdr>
                                                                      <w:divsChild>
                                                                        <w:div w:id="1221206515">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0248312">
      <w:bodyDiv w:val="1"/>
      <w:marLeft w:val="0"/>
      <w:marRight w:val="0"/>
      <w:marTop w:val="0"/>
      <w:marBottom w:val="0"/>
      <w:divBdr>
        <w:top w:val="none" w:sz="0" w:space="0" w:color="auto"/>
        <w:left w:val="none" w:sz="0" w:space="0" w:color="auto"/>
        <w:bottom w:val="none" w:sz="0" w:space="0" w:color="auto"/>
        <w:right w:val="none" w:sz="0" w:space="0" w:color="auto"/>
      </w:divBdr>
    </w:div>
    <w:div w:id="1890648653">
      <w:bodyDiv w:val="1"/>
      <w:marLeft w:val="0"/>
      <w:marRight w:val="0"/>
      <w:marTop w:val="0"/>
      <w:marBottom w:val="0"/>
      <w:divBdr>
        <w:top w:val="none" w:sz="0" w:space="0" w:color="auto"/>
        <w:left w:val="none" w:sz="0" w:space="0" w:color="auto"/>
        <w:bottom w:val="none" w:sz="0" w:space="0" w:color="auto"/>
        <w:right w:val="none" w:sz="0" w:space="0" w:color="auto"/>
      </w:divBdr>
      <w:divsChild>
        <w:div w:id="1762948751">
          <w:marLeft w:val="0"/>
          <w:marRight w:val="0"/>
          <w:marTop w:val="0"/>
          <w:marBottom w:val="0"/>
          <w:divBdr>
            <w:top w:val="none" w:sz="0" w:space="0" w:color="auto"/>
            <w:left w:val="none" w:sz="0" w:space="0" w:color="auto"/>
            <w:bottom w:val="none" w:sz="0" w:space="0" w:color="auto"/>
            <w:right w:val="none" w:sz="0" w:space="0" w:color="auto"/>
          </w:divBdr>
          <w:divsChild>
            <w:div w:id="2178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143">
      <w:bodyDiv w:val="1"/>
      <w:marLeft w:val="0"/>
      <w:marRight w:val="0"/>
      <w:marTop w:val="0"/>
      <w:marBottom w:val="0"/>
      <w:divBdr>
        <w:top w:val="none" w:sz="0" w:space="0" w:color="auto"/>
        <w:left w:val="none" w:sz="0" w:space="0" w:color="auto"/>
        <w:bottom w:val="none" w:sz="0" w:space="0" w:color="auto"/>
        <w:right w:val="none" w:sz="0" w:space="0" w:color="auto"/>
      </w:divBdr>
      <w:divsChild>
        <w:div w:id="1849564909">
          <w:marLeft w:val="0"/>
          <w:marRight w:val="0"/>
          <w:marTop w:val="0"/>
          <w:marBottom w:val="0"/>
          <w:divBdr>
            <w:top w:val="none" w:sz="0" w:space="0" w:color="auto"/>
            <w:left w:val="none" w:sz="0" w:space="0" w:color="auto"/>
            <w:bottom w:val="none" w:sz="0" w:space="0" w:color="auto"/>
            <w:right w:val="none" w:sz="0" w:space="0" w:color="auto"/>
          </w:divBdr>
          <w:divsChild>
            <w:div w:id="464739798">
              <w:marLeft w:val="0"/>
              <w:marRight w:val="0"/>
              <w:marTop w:val="0"/>
              <w:marBottom w:val="0"/>
              <w:divBdr>
                <w:top w:val="none" w:sz="0" w:space="0" w:color="auto"/>
                <w:left w:val="none" w:sz="0" w:space="0" w:color="auto"/>
                <w:bottom w:val="none" w:sz="0" w:space="0" w:color="auto"/>
                <w:right w:val="none" w:sz="0" w:space="0" w:color="auto"/>
              </w:divBdr>
              <w:divsChild>
                <w:div w:id="1442413057">
                  <w:marLeft w:val="0"/>
                  <w:marRight w:val="0"/>
                  <w:marTop w:val="0"/>
                  <w:marBottom w:val="0"/>
                  <w:divBdr>
                    <w:top w:val="none" w:sz="0" w:space="0" w:color="auto"/>
                    <w:left w:val="none" w:sz="0" w:space="0" w:color="auto"/>
                    <w:bottom w:val="none" w:sz="0" w:space="0" w:color="auto"/>
                    <w:right w:val="none" w:sz="0" w:space="0" w:color="auto"/>
                  </w:divBdr>
                  <w:divsChild>
                    <w:div w:id="435753190">
                      <w:marLeft w:val="0"/>
                      <w:marRight w:val="0"/>
                      <w:marTop w:val="0"/>
                      <w:marBottom w:val="0"/>
                      <w:divBdr>
                        <w:top w:val="none" w:sz="0" w:space="0" w:color="auto"/>
                        <w:left w:val="none" w:sz="0" w:space="0" w:color="auto"/>
                        <w:bottom w:val="none" w:sz="0" w:space="0" w:color="auto"/>
                        <w:right w:val="none" w:sz="0" w:space="0" w:color="auto"/>
                      </w:divBdr>
                      <w:divsChild>
                        <w:div w:id="97259138">
                          <w:marLeft w:val="0"/>
                          <w:marRight w:val="0"/>
                          <w:marTop w:val="0"/>
                          <w:marBottom w:val="0"/>
                          <w:divBdr>
                            <w:top w:val="none" w:sz="0" w:space="0" w:color="auto"/>
                            <w:left w:val="none" w:sz="0" w:space="0" w:color="auto"/>
                            <w:bottom w:val="none" w:sz="0" w:space="0" w:color="auto"/>
                            <w:right w:val="none" w:sz="0" w:space="0" w:color="auto"/>
                          </w:divBdr>
                          <w:divsChild>
                            <w:div w:id="6756280">
                              <w:marLeft w:val="0"/>
                              <w:marRight w:val="0"/>
                              <w:marTop w:val="0"/>
                              <w:marBottom w:val="0"/>
                              <w:divBdr>
                                <w:top w:val="none" w:sz="0" w:space="0" w:color="auto"/>
                                <w:left w:val="none" w:sz="0" w:space="0" w:color="auto"/>
                                <w:bottom w:val="none" w:sz="0" w:space="0" w:color="auto"/>
                                <w:right w:val="none" w:sz="0" w:space="0" w:color="auto"/>
                              </w:divBdr>
                              <w:divsChild>
                                <w:div w:id="381637167">
                                  <w:marLeft w:val="0"/>
                                  <w:marRight w:val="0"/>
                                  <w:marTop w:val="0"/>
                                  <w:marBottom w:val="0"/>
                                  <w:divBdr>
                                    <w:top w:val="none" w:sz="0" w:space="0" w:color="auto"/>
                                    <w:left w:val="none" w:sz="0" w:space="0" w:color="auto"/>
                                    <w:bottom w:val="none" w:sz="0" w:space="0" w:color="auto"/>
                                    <w:right w:val="none" w:sz="0" w:space="0" w:color="auto"/>
                                  </w:divBdr>
                                  <w:divsChild>
                                    <w:div w:id="1059941130">
                                      <w:marLeft w:val="0"/>
                                      <w:marRight w:val="0"/>
                                      <w:marTop w:val="0"/>
                                      <w:marBottom w:val="0"/>
                                      <w:divBdr>
                                        <w:top w:val="none" w:sz="0" w:space="0" w:color="auto"/>
                                        <w:left w:val="none" w:sz="0" w:space="0" w:color="auto"/>
                                        <w:bottom w:val="none" w:sz="0" w:space="0" w:color="auto"/>
                                        <w:right w:val="none" w:sz="0" w:space="0" w:color="auto"/>
                                      </w:divBdr>
                                      <w:divsChild>
                                        <w:div w:id="1411344503">
                                          <w:marLeft w:val="0"/>
                                          <w:marRight w:val="0"/>
                                          <w:marTop w:val="0"/>
                                          <w:marBottom w:val="0"/>
                                          <w:divBdr>
                                            <w:top w:val="none" w:sz="0" w:space="0" w:color="auto"/>
                                            <w:left w:val="none" w:sz="0" w:space="0" w:color="auto"/>
                                            <w:bottom w:val="none" w:sz="0" w:space="0" w:color="auto"/>
                                            <w:right w:val="none" w:sz="0" w:space="0" w:color="auto"/>
                                          </w:divBdr>
                                          <w:divsChild>
                                            <w:div w:id="28340014">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895898425">
                                                      <w:marLeft w:val="0"/>
                                                      <w:marRight w:val="0"/>
                                                      <w:marTop w:val="0"/>
                                                      <w:marBottom w:val="0"/>
                                                      <w:divBdr>
                                                        <w:top w:val="none" w:sz="0" w:space="0" w:color="auto"/>
                                                        <w:left w:val="none" w:sz="0" w:space="0" w:color="auto"/>
                                                        <w:bottom w:val="none" w:sz="0" w:space="0" w:color="auto"/>
                                                        <w:right w:val="none" w:sz="0" w:space="0" w:color="auto"/>
                                                      </w:divBdr>
                                                      <w:divsChild>
                                                        <w:div w:id="2039502398">
                                                          <w:marLeft w:val="0"/>
                                                          <w:marRight w:val="0"/>
                                                          <w:marTop w:val="0"/>
                                                          <w:marBottom w:val="0"/>
                                                          <w:divBdr>
                                                            <w:top w:val="none" w:sz="0" w:space="0" w:color="auto"/>
                                                            <w:left w:val="none" w:sz="0" w:space="0" w:color="auto"/>
                                                            <w:bottom w:val="none" w:sz="0" w:space="0" w:color="auto"/>
                                                            <w:right w:val="none" w:sz="0" w:space="0" w:color="auto"/>
                                                          </w:divBdr>
                                                          <w:divsChild>
                                                            <w:div w:id="1155948660">
                                                              <w:marLeft w:val="0"/>
                                                              <w:marRight w:val="0"/>
                                                              <w:marTop w:val="0"/>
                                                              <w:marBottom w:val="0"/>
                                                              <w:divBdr>
                                                                <w:top w:val="none" w:sz="0" w:space="0" w:color="auto"/>
                                                                <w:left w:val="none" w:sz="0" w:space="0" w:color="auto"/>
                                                                <w:bottom w:val="none" w:sz="0" w:space="0" w:color="auto"/>
                                                                <w:right w:val="none" w:sz="0" w:space="0" w:color="auto"/>
                                                              </w:divBdr>
                                                              <w:divsChild>
                                                                <w:div w:id="254675557">
                                                                  <w:marLeft w:val="0"/>
                                                                  <w:marRight w:val="0"/>
                                                                  <w:marTop w:val="0"/>
                                                                  <w:marBottom w:val="0"/>
                                                                  <w:divBdr>
                                                                    <w:top w:val="none" w:sz="0" w:space="0" w:color="auto"/>
                                                                    <w:left w:val="none" w:sz="0" w:space="0" w:color="auto"/>
                                                                    <w:bottom w:val="none" w:sz="0" w:space="0" w:color="auto"/>
                                                                    <w:right w:val="none" w:sz="0" w:space="0" w:color="auto"/>
                                                                  </w:divBdr>
                                                                  <w:divsChild>
                                                                    <w:div w:id="687295253">
                                                                      <w:marLeft w:val="0"/>
                                                                      <w:marRight w:val="0"/>
                                                                      <w:marTop w:val="0"/>
                                                                      <w:marBottom w:val="0"/>
                                                                      <w:divBdr>
                                                                        <w:top w:val="single" w:sz="6" w:space="0" w:color="C8C8C8"/>
                                                                        <w:left w:val="none" w:sz="0" w:space="0" w:color="auto"/>
                                                                        <w:bottom w:val="none" w:sz="0" w:space="0" w:color="auto"/>
                                                                        <w:right w:val="none" w:sz="0" w:space="0" w:color="auto"/>
                                                                      </w:divBdr>
                                                                      <w:divsChild>
                                                                        <w:div w:id="14323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206568">
      <w:bodyDiv w:val="1"/>
      <w:marLeft w:val="0"/>
      <w:marRight w:val="0"/>
      <w:marTop w:val="0"/>
      <w:marBottom w:val="0"/>
      <w:divBdr>
        <w:top w:val="none" w:sz="0" w:space="0" w:color="auto"/>
        <w:left w:val="none" w:sz="0" w:space="0" w:color="auto"/>
        <w:bottom w:val="none" w:sz="0" w:space="0" w:color="auto"/>
        <w:right w:val="none" w:sz="0" w:space="0" w:color="auto"/>
      </w:divBdr>
      <w:divsChild>
        <w:div w:id="158081693">
          <w:marLeft w:val="0"/>
          <w:marRight w:val="0"/>
          <w:marTop w:val="0"/>
          <w:marBottom w:val="0"/>
          <w:divBdr>
            <w:top w:val="none" w:sz="0" w:space="0" w:color="auto"/>
            <w:left w:val="none" w:sz="0" w:space="0" w:color="auto"/>
            <w:bottom w:val="none" w:sz="0" w:space="0" w:color="auto"/>
            <w:right w:val="none" w:sz="0" w:space="0" w:color="auto"/>
          </w:divBdr>
          <w:divsChild>
            <w:div w:id="1052969404">
              <w:marLeft w:val="0"/>
              <w:marRight w:val="0"/>
              <w:marTop w:val="0"/>
              <w:marBottom w:val="0"/>
              <w:divBdr>
                <w:top w:val="none" w:sz="0" w:space="0" w:color="auto"/>
                <w:left w:val="none" w:sz="0" w:space="0" w:color="auto"/>
                <w:bottom w:val="none" w:sz="0" w:space="0" w:color="auto"/>
                <w:right w:val="none" w:sz="0" w:space="0" w:color="auto"/>
              </w:divBdr>
              <w:divsChild>
                <w:div w:id="1522207089">
                  <w:marLeft w:val="0"/>
                  <w:marRight w:val="0"/>
                  <w:marTop w:val="0"/>
                  <w:marBottom w:val="0"/>
                  <w:divBdr>
                    <w:top w:val="none" w:sz="0" w:space="0" w:color="auto"/>
                    <w:left w:val="none" w:sz="0" w:space="0" w:color="auto"/>
                    <w:bottom w:val="none" w:sz="0" w:space="0" w:color="auto"/>
                    <w:right w:val="none" w:sz="0" w:space="0" w:color="auto"/>
                  </w:divBdr>
                  <w:divsChild>
                    <w:div w:id="454327744">
                      <w:marLeft w:val="0"/>
                      <w:marRight w:val="0"/>
                      <w:marTop w:val="0"/>
                      <w:marBottom w:val="0"/>
                      <w:divBdr>
                        <w:top w:val="none" w:sz="0" w:space="0" w:color="auto"/>
                        <w:left w:val="none" w:sz="0" w:space="0" w:color="auto"/>
                        <w:bottom w:val="none" w:sz="0" w:space="0" w:color="auto"/>
                        <w:right w:val="none" w:sz="0" w:space="0" w:color="auto"/>
                      </w:divBdr>
                      <w:divsChild>
                        <w:div w:id="1242180672">
                          <w:marLeft w:val="0"/>
                          <w:marRight w:val="0"/>
                          <w:marTop w:val="0"/>
                          <w:marBottom w:val="0"/>
                          <w:divBdr>
                            <w:top w:val="none" w:sz="0" w:space="0" w:color="auto"/>
                            <w:left w:val="none" w:sz="0" w:space="0" w:color="auto"/>
                            <w:bottom w:val="none" w:sz="0" w:space="0" w:color="auto"/>
                            <w:right w:val="none" w:sz="0" w:space="0" w:color="auto"/>
                          </w:divBdr>
                          <w:divsChild>
                            <w:div w:id="563181905">
                              <w:marLeft w:val="0"/>
                              <w:marRight w:val="0"/>
                              <w:marTop w:val="0"/>
                              <w:marBottom w:val="0"/>
                              <w:divBdr>
                                <w:top w:val="none" w:sz="0" w:space="0" w:color="auto"/>
                                <w:left w:val="none" w:sz="0" w:space="0" w:color="auto"/>
                                <w:bottom w:val="none" w:sz="0" w:space="0" w:color="auto"/>
                                <w:right w:val="none" w:sz="0" w:space="0" w:color="auto"/>
                              </w:divBdr>
                              <w:divsChild>
                                <w:div w:id="283076996">
                                  <w:marLeft w:val="0"/>
                                  <w:marRight w:val="0"/>
                                  <w:marTop w:val="0"/>
                                  <w:marBottom w:val="0"/>
                                  <w:divBdr>
                                    <w:top w:val="none" w:sz="0" w:space="0" w:color="auto"/>
                                    <w:left w:val="none" w:sz="0" w:space="0" w:color="auto"/>
                                    <w:bottom w:val="none" w:sz="0" w:space="0" w:color="auto"/>
                                    <w:right w:val="none" w:sz="0" w:space="0" w:color="auto"/>
                                  </w:divBdr>
                                  <w:divsChild>
                                    <w:div w:id="1169520916">
                                      <w:marLeft w:val="0"/>
                                      <w:marRight w:val="0"/>
                                      <w:marTop w:val="0"/>
                                      <w:marBottom w:val="0"/>
                                      <w:divBdr>
                                        <w:top w:val="none" w:sz="0" w:space="0" w:color="auto"/>
                                        <w:left w:val="none" w:sz="0" w:space="0" w:color="auto"/>
                                        <w:bottom w:val="none" w:sz="0" w:space="0" w:color="auto"/>
                                        <w:right w:val="none" w:sz="0" w:space="0" w:color="auto"/>
                                      </w:divBdr>
                                      <w:divsChild>
                                        <w:div w:id="843979409">
                                          <w:marLeft w:val="0"/>
                                          <w:marRight w:val="0"/>
                                          <w:marTop w:val="0"/>
                                          <w:marBottom w:val="0"/>
                                          <w:divBdr>
                                            <w:top w:val="none" w:sz="0" w:space="0" w:color="auto"/>
                                            <w:left w:val="none" w:sz="0" w:space="0" w:color="auto"/>
                                            <w:bottom w:val="none" w:sz="0" w:space="0" w:color="auto"/>
                                            <w:right w:val="none" w:sz="0" w:space="0" w:color="auto"/>
                                          </w:divBdr>
                                          <w:divsChild>
                                            <w:div w:id="1678343582">
                                              <w:marLeft w:val="0"/>
                                              <w:marRight w:val="0"/>
                                              <w:marTop w:val="0"/>
                                              <w:marBottom w:val="0"/>
                                              <w:divBdr>
                                                <w:top w:val="none" w:sz="0" w:space="0" w:color="auto"/>
                                                <w:left w:val="none" w:sz="0" w:space="0" w:color="auto"/>
                                                <w:bottom w:val="none" w:sz="0" w:space="0" w:color="auto"/>
                                                <w:right w:val="none" w:sz="0" w:space="0" w:color="auto"/>
                                              </w:divBdr>
                                              <w:divsChild>
                                                <w:div w:id="999424863">
                                                  <w:marLeft w:val="0"/>
                                                  <w:marRight w:val="0"/>
                                                  <w:marTop w:val="0"/>
                                                  <w:marBottom w:val="0"/>
                                                  <w:divBdr>
                                                    <w:top w:val="none" w:sz="0" w:space="0" w:color="auto"/>
                                                    <w:left w:val="none" w:sz="0" w:space="0" w:color="auto"/>
                                                    <w:bottom w:val="none" w:sz="0" w:space="0" w:color="auto"/>
                                                    <w:right w:val="none" w:sz="0" w:space="0" w:color="auto"/>
                                                  </w:divBdr>
                                                  <w:divsChild>
                                                    <w:div w:id="727384699">
                                                      <w:marLeft w:val="0"/>
                                                      <w:marRight w:val="0"/>
                                                      <w:marTop w:val="0"/>
                                                      <w:marBottom w:val="0"/>
                                                      <w:divBdr>
                                                        <w:top w:val="none" w:sz="0" w:space="0" w:color="auto"/>
                                                        <w:left w:val="none" w:sz="0" w:space="0" w:color="auto"/>
                                                        <w:bottom w:val="none" w:sz="0" w:space="0" w:color="auto"/>
                                                        <w:right w:val="none" w:sz="0" w:space="0" w:color="auto"/>
                                                      </w:divBdr>
                                                      <w:divsChild>
                                                        <w:div w:id="1509372752">
                                                          <w:marLeft w:val="0"/>
                                                          <w:marRight w:val="0"/>
                                                          <w:marTop w:val="0"/>
                                                          <w:marBottom w:val="0"/>
                                                          <w:divBdr>
                                                            <w:top w:val="none" w:sz="0" w:space="0" w:color="auto"/>
                                                            <w:left w:val="none" w:sz="0" w:space="0" w:color="auto"/>
                                                            <w:bottom w:val="none" w:sz="0" w:space="0" w:color="auto"/>
                                                            <w:right w:val="none" w:sz="0" w:space="0" w:color="auto"/>
                                                          </w:divBdr>
                                                          <w:divsChild>
                                                            <w:div w:id="909539672">
                                                              <w:marLeft w:val="0"/>
                                                              <w:marRight w:val="0"/>
                                                              <w:marTop w:val="0"/>
                                                              <w:marBottom w:val="0"/>
                                                              <w:divBdr>
                                                                <w:top w:val="none" w:sz="0" w:space="0" w:color="auto"/>
                                                                <w:left w:val="none" w:sz="0" w:space="0" w:color="auto"/>
                                                                <w:bottom w:val="none" w:sz="0" w:space="0" w:color="auto"/>
                                                                <w:right w:val="none" w:sz="0" w:space="0" w:color="auto"/>
                                                              </w:divBdr>
                                                              <w:divsChild>
                                                                <w:div w:id="686367384">
                                                                  <w:marLeft w:val="0"/>
                                                                  <w:marRight w:val="0"/>
                                                                  <w:marTop w:val="0"/>
                                                                  <w:marBottom w:val="0"/>
                                                                  <w:divBdr>
                                                                    <w:top w:val="none" w:sz="0" w:space="0" w:color="auto"/>
                                                                    <w:left w:val="none" w:sz="0" w:space="0" w:color="auto"/>
                                                                    <w:bottom w:val="none" w:sz="0" w:space="0" w:color="auto"/>
                                                                    <w:right w:val="none" w:sz="0" w:space="0" w:color="auto"/>
                                                                  </w:divBdr>
                                                                  <w:divsChild>
                                                                    <w:div w:id="796409081">
                                                                      <w:marLeft w:val="0"/>
                                                                      <w:marRight w:val="0"/>
                                                                      <w:marTop w:val="0"/>
                                                                      <w:marBottom w:val="0"/>
                                                                      <w:divBdr>
                                                                        <w:top w:val="none" w:sz="0" w:space="0" w:color="auto"/>
                                                                        <w:left w:val="none" w:sz="0" w:space="0" w:color="auto"/>
                                                                        <w:bottom w:val="none" w:sz="0" w:space="0" w:color="auto"/>
                                                                        <w:right w:val="none" w:sz="0" w:space="0" w:color="auto"/>
                                                                      </w:divBdr>
                                                                      <w:divsChild>
                                                                        <w:div w:id="61521523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microsoft.com/azure/active-directory/role-based-access-built-in-roles" TargetMode="External"/><Relationship Id="rId26" Type="http://schemas.openxmlformats.org/officeDocument/2006/relationships/hyperlink" Target="https://docs.microsoft.com/en-us/azure/event-grid/security-authentication" TargetMode="External"/><Relationship Id="rId39" Type="http://schemas.openxmlformats.org/officeDocument/2006/relationships/hyperlink" Target="https://www.hl7.org/fhir/observation.html" TargetMode="External"/><Relationship Id="rId21" Type="http://schemas.openxmlformats.org/officeDocument/2006/relationships/hyperlink" Target="https://azure.microsoft.com/services/active-directory/" TargetMode="External"/><Relationship Id="rId34" Type="http://schemas.openxmlformats.org/officeDocument/2006/relationships/hyperlink" Target="https://docs.microsoft.com/en-us/azure/sql-database/sql-database-always-encrypted-azure-key-vault" TargetMode="External"/><Relationship Id="rId42" Type="http://schemas.openxmlformats.org/officeDocument/2006/relationships/hyperlink" Target="https://docs.microsoft.com/en-us/azure/log-analytics/log-analytics-app-insights-connector" TargetMode="External"/><Relationship Id="rId47" Type="http://schemas.openxmlformats.org/officeDocument/2006/relationships/hyperlink" Target="https://globalecosystem.visualstudio.com/_details/security/altcreds" TargetMode="External"/><Relationship Id="rId50" Type="http://schemas.openxmlformats.org/officeDocument/2006/relationships/hyperlink" Target="https://azure.microsoft.com/en-us/services/application-insights/" TargetMode="External"/><Relationship Id="rId55"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microsoft.com/en-us/download/details.aspx?id=49168" TargetMode="External"/><Relationship Id="rId17" Type="http://schemas.openxmlformats.org/officeDocument/2006/relationships/hyperlink" Target="https://docs.microsoft.com/azure/active-directory/role-based-access-built-in-roles" TargetMode="External"/><Relationship Id="rId25" Type="http://schemas.openxmlformats.org/officeDocument/2006/relationships/hyperlink" Target="https://docs.microsoft.com/en-us/azure/active-directory/role-based-access-built-in-roles" TargetMode="External"/><Relationship Id="rId33" Type="http://schemas.openxmlformats.org/officeDocument/2006/relationships/hyperlink" Target="https://docs.microsoft.com/en-us/azure/sql-database/sql-database-firewall-configure" TargetMode="External"/><Relationship Id="rId38" Type="http://schemas.openxmlformats.org/officeDocument/2006/relationships/hyperlink" Target="https://www.hl7.org/fhir/encounter.html" TargetMode="External"/><Relationship Id="rId46" Type="http://schemas.openxmlformats.org/officeDocument/2006/relationships/hyperlink" Target="https://globalecosystem.visualstudio.com/_details/security/tokens" TargetMode="External"/><Relationship Id="rId2" Type="http://schemas.openxmlformats.org/officeDocument/2006/relationships/styles" Target="styles.xml"/><Relationship Id="rId16" Type="http://schemas.openxmlformats.org/officeDocument/2006/relationships/hyperlink" Target="https://docs.microsoft.com/azure/active-directory/role-based-access-built-in-roles" TargetMode="External"/><Relationship Id="rId20" Type="http://schemas.openxmlformats.org/officeDocument/2006/relationships/hyperlink" Target="https://docs.microsoft.com/azure/active-directory/role-based-access-built-in-roles" TargetMode="External"/><Relationship Id="rId29" Type="http://schemas.openxmlformats.org/officeDocument/2006/relationships/hyperlink" Target="https://docs.microsoft.com/azure/sql-database/sql-vulnerability-assessment" TargetMode="External"/><Relationship Id="rId41" Type="http://schemas.openxmlformats.org/officeDocument/2006/relationships/hyperlink" Target="https://docs.microsoft.com/en-us/azure/log-analytics/log-analytics-azure-web-apps-analytics"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Microsoft/azure-sql-security-sample" TargetMode="External"/><Relationship Id="rId24" Type="http://schemas.openxmlformats.org/officeDocument/2006/relationships/hyperlink" Target="https://docs.microsoft.com/en-us/azure/active-directory/role-based-access-control-configure" TargetMode="External"/><Relationship Id="rId32" Type="http://schemas.openxmlformats.org/officeDocument/2006/relationships/hyperlink" Target="https://docs.microsoft.com/en-us/azure/sql-database/sql-database-metrics-diag-logging" TargetMode="External"/><Relationship Id="rId37" Type="http://schemas.openxmlformats.org/officeDocument/2006/relationships/hyperlink" Target="https://www.hl7.org/fhir/condition.html" TargetMode="External"/><Relationship Id="rId40" Type="http://schemas.openxmlformats.org/officeDocument/2006/relationships/hyperlink" Target="https://www.hl7.org/fhir/patient.html" TargetMode="External"/><Relationship Id="rId45" Type="http://schemas.openxmlformats.org/officeDocument/2006/relationships/hyperlink" Target="https://git-scm.com/download/win" TargetMode="External"/><Relationship Id="rId53"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microsoft.com/azure/active-directory/role-based-access-built-in-roles" TargetMode="External"/><Relationship Id="rId23" Type="http://schemas.openxmlformats.org/officeDocument/2006/relationships/hyperlink" Target="https://docs.microsoft.com/en-us/azure/active-directory/active-directory-identityprotection" TargetMode="External"/><Relationship Id="rId28" Type="http://schemas.openxmlformats.org/officeDocument/2006/relationships/hyperlink" Target="https://docs.microsoft.com/en-us/sql/relational-databases/security/encryption/transparent-data-encryption-azure-sql" TargetMode="External"/><Relationship Id="rId36" Type="http://schemas.openxmlformats.org/officeDocument/2006/relationships/hyperlink" Target="https://docs.microsoft.com/en-us/azure/machine-learning/studio/web-services-logging" TargetMode="External"/><Relationship Id="rId49" Type="http://schemas.openxmlformats.org/officeDocument/2006/relationships/hyperlink" Target="https://docs.microsoft.com/en-us/azure/operations-management-suite/operations-management-suite-overview" TargetMode="External"/><Relationship Id="rId57" Type="http://schemas.openxmlformats.org/officeDocument/2006/relationships/theme" Target="theme/theme1.xml"/><Relationship Id="rId10" Type="http://schemas.openxmlformats.org/officeDocument/2006/relationships/hyperlink" Target="https://docs.microsoft.com/en-us/azure/active-directory/active-directory-assign-admin-roles-azure-portal" TargetMode="External"/><Relationship Id="rId19" Type="http://schemas.openxmlformats.org/officeDocument/2006/relationships/hyperlink" Target="https://docs.microsoft.com/azure/active-directory/role-based-access-built-in-roles" TargetMode="External"/><Relationship Id="rId31" Type="http://schemas.openxmlformats.org/officeDocument/2006/relationships/hyperlink" Target="https://docs.microsoft.com/en-us/azure/sql-database/sql-database-auditing" TargetMode="External"/><Relationship Id="rId44" Type="http://schemas.openxmlformats.org/officeDocument/2006/relationships/hyperlink" Target="https://docs.microsoft.com/en-us/azure/operations-management-suite/oms-solution-office-365?toc=%2Fazure%2Flog-analytics%2Ftoc.json" TargetMode="External"/><Relationship Id="rId5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azure/azure-resource-manager/resource-group-overview" TargetMode="External"/><Relationship Id="rId14" Type="http://schemas.openxmlformats.org/officeDocument/2006/relationships/hyperlink" Target="https://docs.microsoft.com/azure/active-directory/role-based-access-control-what-is" TargetMode="External"/><Relationship Id="rId22" Type="http://schemas.openxmlformats.org/officeDocument/2006/relationships/hyperlink" Target="https://docs.microsoft.com/en-us/azure/active-directory/develop/active-directory-integrating-applications" TargetMode="External"/><Relationship Id="rId27" Type="http://schemas.openxmlformats.org/officeDocument/2006/relationships/hyperlink" Target="https://docs.microsoft.com/en-us/azure/event-grid/security-authentication" TargetMode="External"/><Relationship Id="rId30" Type="http://schemas.openxmlformats.org/officeDocument/2006/relationships/hyperlink" Target="https://docs.microsoft.com/en-us/azure/sql-database/sql-database-threat-detection" TargetMode="External"/><Relationship Id="rId35" Type="http://schemas.openxmlformats.org/officeDocument/2006/relationships/hyperlink" Target="https://docs.microsoft.com/en-us/azure/storage/common/storage-require-secure-transfer?toc=%2Fazure%2Fstorage%2Fblobs%2Ftoc.json" TargetMode="External"/><Relationship Id="rId43" Type="http://schemas.openxmlformats.org/officeDocument/2006/relationships/hyperlink" Target="https://docs.microsoft.com/en-us/azure/log-analytics/log-analytics-activity" TargetMode="External"/><Relationship Id="rId48" Type="http://schemas.openxmlformats.org/officeDocument/2006/relationships/hyperlink" Target="https://portal.azure.com/" TargetMode="External"/><Relationship Id="rId56" Type="http://schemas.microsoft.com/office/2011/relationships/people" Target="people.xml"/><Relationship Id="rId8" Type="http://schemas.microsoft.com/office/2016/09/relationships/commentsIds" Target="commentsIds.xml"/><Relationship Id="rId51" Type="http://schemas.openxmlformats.org/officeDocument/2006/relationships/hyperlink" Target="https://azure.microsoft.com/en-us/services/log-analyt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3215</TotalTime>
  <Pages>14</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Shabuddin</dc:creator>
  <cp:keywords/>
  <dc:description/>
  <cp:lastModifiedBy>Paul Henry</cp:lastModifiedBy>
  <cp:revision>125</cp:revision>
  <dcterms:created xsi:type="dcterms:W3CDTF">2017-10-18T19:23:00Z</dcterms:created>
  <dcterms:modified xsi:type="dcterms:W3CDTF">2017-12-21T18:32:00Z</dcterms:modified>
</cp:coreProperties>
</file>